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4C8A" w14:textId="723FDFC4" w:rsidR="005F1162" w:rsidRPr="008800BE" w:rsidRDefault="00F27760" w:rsidP="0099614B">
      <w:pPr>
        <w:spacing w:before="360"/>
        <w:jc w:val="center"/>
        <w:rPr>
          <w:b/>
        </w:rPr>
      </w:pPr>
      <w:commentRangeStart w:id="0"/>
      <w:r>
        <w:rPr>
          <w:b/>
        </w:rPr>
        <w:t xml:space="preserve">LOCAL </w:t>
      </w:r>
      <w:r w:rsidR="005F1162">
        <w:rPr>
          <w:b/>
        </w:rPr>
        <w:t xml:space="preserve">MODIFICATIONS TO </w:t>
      </w:r>
      <w:r>
        <w:rPr>
          <w:b/>
        </w:rPr>
        <w:t xml:space="preserve">NATIONALLY RELEASED </w:t>
      </w:r>
      <w:r w:rsidR="005F1162">
        <w:rPr>
          <w:b/>
        </w:rPr>
        <w:t>VISTA SOFTWARE</w:t>
      </w:r>
      <w:r w:rsidR="005F1162" w:rsidRPr="008800BE">
        <w:rPr>
          <w:b/>
        </w:rPr>
        <w:t xml:space="preserve"> </w:t>
      </w:r>
      <w:commentRangeEnd w:id="0"/>
      <w:r w:rsidR="00BA0266">
        <w:rPr>
          <w:rStyle w:val="CommentReference"/>
        </w:rPr>
        <w:commentReference w:id="0"/>
      </w:r>
    </w:p>
    <w:p w14:paraId="1B7A65E0" w14:textId="59137F5B" w:rsidR="005F1162" w:rsidRPr="005F1162" w:rsidRDefault="005F1162" w:rsidP="005F1162">
      <w:pPr>
        <w:pStyle w:val="ListParagraph"/>
        <w:numPr>
          <w:ilvl w:val="0"/>
          <w:numId w:val="16"/>
        </w:numPr>
        <w:ind w:left="360"/>
        <w:rPr>
          <w:b/>
          <w:bCs/>
          <w:vanish/>
          <w:specVanish/>
        </w:rPr>
      </w:pPr>
      <w:r w:rsidRPr="005F1162">
        <w:rPr>
          <w:b/>
          <w:bCs/>
        </w:rPr>
        <w:t>REASON FOR ISSUE</w:t>
      </w:r>
      <w:r w:rsidRPr="00E6479A">
        <w:rPr>
          <w:rStyle w:val="Heading1Char"/>
        </w:rPr>
        <w:t>.</w:t>
      </w:r>
      <w:r w:rsidRPr="005F1162">
        <w:rPr>
          <w:b/>
          <w:bCs/>
        </w:rPr>
        <w:t xml:space="preserve"> </w:t>
      </w:r>
    </w:p>
    <w:p w14:paraId="05D51DFB" w14:textId="275B4541" w:rsidR="005F1162" w:rsidRPr="005F1162" w:rsidRDefault="005F1162" w:rsidP="005F1162">
      <w:pPr>
        <w:rPr>
          <w:rFonts w:eastAsia="Calibri"/>
          <w:bCs/>
        </w:rPr>
      </w:pPr>
      <w:del w:id="1" w:author="Riser, Troy Lee (KGS)" w:date="2022-05-04T18:00:00Z">
        <w:r w:rsidRPr="0006331B" w:rsidDel="00065214">
          <w:delText xml:space="preserve">To </w:delText>
        </w:r>
      </w:del>
      <w:ins w:id="2" w:author="Riser, Troy Lee (KGS)" w:date="2022-05-04T18:00:00Z">
        <w:r w:rsidR="00065214">
          <w:t xml:space="preserve">This directive </w:t>
        </w:r>
      </w:ins>
      <w:r w:rsidRPr="0006331B">
        <w:t>set</w:t>
      </w:r>
      <w:ins w:id="3" w:author="Riser, Troy Lee (KGS)" w:date="2022-05-04T18:00:00Z">
        <w:r w:rsidR="00065214">
          <w:t>s</w:t>
        </w:r>
      </w:ins>
      <w:r w:rsidRPr="0006331B">
        <w:t xml:space="preserve"> forth policies and responsibilities that will govern Office of Information and Technology (OIT)</w:t>
      </w:r>
      <w:r>
        <w:t xml:space="preserve"> </w:t>
      </w:r>
      <w:r w:rsidRPr="0006331B">
        <w:t>modifications to Veterans Health Information Systems and Technology Architecture (VistA) Software.</w:t>
      </w:r>
    </w:p>
    <w:p w14:paraId="27525685" w14:textId="1B3C7353" w:rsidR="005F1162" w:rsidRPr="005F1162" w:rsidRDefault="00AF1723" w:rsidP="005F1162">
      <w:pPr>
        <w:pStyle w:val="ListParagraph"/>
        <w:numPr>
          <w:ilvl w:val="0"/>
          <w:numId w:val="16"/>
        </w:numPr>
        <w:ind w:left="360"/>
        <w:rPr>
          <w:vanish/>
          <w:specVanish/>
        </w:rPr>
      </w:pPr>
      <w:bookmarkStart w:id="4" w:name="_Hlk43118396"/>
      <w:commentRangeStart w:id="5"/>
      <w:r>
        <w:rPr>
          <w:b/>
          <w:bCs/>
        </w:rPr>
        <w:t>SUMMARY OF CONTENTS/</w:t>
      </w:r>
      <w:r w:rsidR="005F1162" w:rsidRPr="005F1162">
        <w:rPr>
          <w:b/>
          <w:bCs/>
        </w:rPr>
        <w:t>MAJOR</w:t>
      </w:r>
      <w:r w:rsidR="005F1162" w:rsidRPr="005F1162">
        <w:rPr>
          <w:rStyle w:val="Heading1Char"/>
          <w:b w:val="0"/>
        </w:rPr>
        <w:t xml:space="preserve"> </w:t>
      </w:r>
      <w:r w:rsidR="005F1162" w:rsidRPr="005F1162">
        <w:rPr>
          <w:b/>
          <w:bCs/>
        </w:rPr>
        <w:t>CHANGES</w:t>
      </w:r>
      <w:r w:rsidR="005F1162" w:rsidRPr="00E6479A">
        <w:rPr>
          <w:rStyle w:val="Heading1Char"/>
          <w:bCs/>
        </w:rPr>
        <w:t>.</w:t>
      </w:r>
      <w:r w:rsidR="005F1162" w:rsidRPr="005F1162">
        <w:t xml:space="preserve"> </w:t>
      </w:r>
    </w:p>
    <w:p w14:paraId="5BEBE379" w14:textId="6FD1C339" w:rsidR="005F1162" w:rsidRPr="005F1162" w:rsidRDefault="005F1162" w:rsidP="005F1162">
      <w:pPr>
        <w:rPr>
          <w:bCs/>
        </w:rPr>
      </w:pPr>
      <w:r w:rsidRPr="005F1162">
        <w:t xml:space="preserve">This </w:t>
      </w:r>
      <w:ins w:id="6" w:author="DeCarlo, Danielle" w:date="2022-02-07T14:27:00Z">
        <w:r w:rsidR="00BA0266">
          <w:t>d</w:t>
        </w:r>
      </w:ins>
      <w:del w:id="7" w:author="DeCarlo, Danielle" w:date="2022-02-07T14:27:00Z">
        <w:r w:rsidRPr="005F1162" w:rsidDel="00BA0266">
          <w:delText>D</w:delText>
        </w:r>
      </w:del>
      <w:r w:rsidRPr="005F1162">
        <w:t>irective provides policy and processes that the Department of Veterans Affairs (VA) Medical Centers (VAMCs) and OIT must follow to request evaluation and approval for modifications to standardized VistA software, regional supported Class II, Class III</w:t>
      </w:r>
      <w:r w:rsidR="00065214">
        <w:t>,</w:t>
      </w:r>
      <w:r w:rsidRPr="005F1162">
        <w:t xml:space="preserve"> and compliance</w:t>
      </w:r>
      <w:r w:rsidRPr="005F1162" w:rsidDel="00AC3949">
        <w:t xml:space="preserve"> </w:t>
      </w:r>
      <w:r w:rsidRPr="005F1162">
        <w:t>scanning for VistA standardization.</w:t>
      </w:r>
      <w:bookmarkEnd w:id="4"/>
      <w:commentRangeEnd w:id="5"/>
      <w:r w:rsidR="00BA0266">
        <w:rPr>
          <w:rStyle w:val="CommentReference"/>
        </w:rPr>
        <w:commentReference w:id="5"/>
      </w:r>
    </w:p>
    <w:p w14:paraId="2132A9DD" w14:textId="77777777" w:rsidR="005F1162" w:rsidRPr="005F1162" w:rsidRDefault="005F1162" w:rsidP="005F1162">
      <w:pPr>
        <w:pStyle w:val="ListParagraph"/>
        <w:numPr>
          <w:ilvl w:val="0"/>
          <w:numId w:val="16"/>
        </w:numPr>
        <w:ind w:left="360"/>
        <w:rPr>
          <w:rFonts w:eastAsia="Calibri"/>
          <w:bCs/>
          <w:vanish/>
          <w:specVanish/>
        </w:rPr>
      </w:pPr>
      <w:r w:rsidRPr="005F1162">
        <w:rPr>
          <w:b/>
        </w:rPr>
        <w:t>RESPONSIBLE</w:t>
      </w:r>
      <w:r w:rsidRPr="005F1162">
        <w:rPr>
          <w:rStyle w:val="Heading1Char"/>
          <w:rFonts w:eastAsia="Calibri"/>
          <w:b w:val="0"/>
        </w:rPr>
        <w:t xml:space="preserve"> </w:t>
      </w:r>
      <w:r w:rsidRPr="005F1162">
        <w:rPr>
          <w:b/>
        </w:rPr>
        <w:t>OFFICE</w:t>
      </w:r>
      <w:r w:rsidRPr="0006331B">
        <w:rPr>
          <w:rStyle w:val="Heading1Char"/>
          <w:rFonts w:eastAsia="Calibri"/>
        </w:rPr>
        <w:t>.</w:t>
      </w:r>
      <w:r>
        <w:rPr>
          <w:rFonts w:eastAsia="Calibri"/>
          <w:bCs/>
        </w:rPr>
        <w:t xml:space="preserve"> </w:t>
      </w:r>
    </w:p>
    <w:p w14:paraId="03828921" w14:textId="4F91C33D" w:rsidR="005F1162" w:rsidRPr="0006331B" w:rsidRDefault="005F1162" w:rsidP="005F1162">
      <w:pPr>
        <w:rPr>
          <w:bCs/>
        </w:rPr>
      </w:pPr>
      <w:r w:rsidRPr="00DA030F">
        <w:t>Office of Information and Technology</w:t>
      </w:r>
      <w:r>
        <w:t xml:space="preserve"> (005)</w:t>
      </w:r>
      <w:r w:rsidRPr="0006331B">
        <w:t>,</w:t>
      </w:r>
      <w:r>
        <w:t xml:space="preserve"> Development, Security, and Operations (DevSecOps),</w:t>
      </w:r>
      <w:r w:rsidRPr="0006331B">
        <w:t xml:space="preserve"> </w:t>
      </w:r>
      <w:r w:rsidR="00C60976">
        <w:t>Software Product Management</w:t>
      </w:r>
      <w:r w:rsidRPr="0006331B">
        <w:t xml:space="preserve"> (</w:t>
      </w:r>
      <w:r w:rsidR="00C60976">
        <w:t>SPM</w:t>
      </w:r>
      <w:r w:rsidRPr="0006331B">
        <w:t>), VistA Office (VO).</w:t>
      </w:r>
    </w:p>
    <w:p w14:paraId="45B87342" w14:textId="77777777" w:rsidR="005F1162" w:rsidRPr="00E6479A" w:rsidRDefault="005F1162" w:rsidP="005F1162">
      <w:pPr>
        <w:pStyle w:val="ListParagraph"/>
        <w:numPr>
          <w:ilvl w:val="0"/>
          <w:numId w:val="16"/>
        </w:numPr>
        <w:ind w:left="360"/>
        <w:rPr>
          <w:rFonts w:eastAsia="Calibri"/>
          <w:vanish/>
          <w:specVanish/>
        </w:rPr>
      </w:pPr>
      <w:r w:rsidRPr="005F1162">
        <w:rPr>
          <w:b/>
        </w:rPr>
        <w:t>RELATED</w:t>
      </w:r>
      <w:r w:rsidRPr="0006331B">
        <w:rPr>
          <w:rStyle w:val="Heading1Char"/>
          <w:rFonts w:eastAsia="Calibri"/>
        </w:rPr>
        <w:t xml:space="preserve"> </w:t>
      </w:r>
      <w:r w:rsidRPr="005F1162">
        <w:rPr>
          <w:b/>
          <w:bCs/>
        </w:rPr>
        <w:t>HANDBOOK</w:t>
      </w:r>
      <w:r w:rsidRPr="00E6479A">
        <w:rPr>
          <w:rStyle w:val="Heading1Char"/>
          <w:rFonts w:eastAsia="Calibri"/>
        </w:rPr>
        <w:t>.</w:t>
      </w:r>
    </w:p>
    <w:p w14:paraId="41D3673E" w14:textId="502A8770" w:rsidR="005F1162" w:rsidRPr="0006331B" w:rsidRDefault="005F1162" w:rsidP="005F1162">
      <w:pPr>
        <w:rPr>
          <w:bCs/>
        </w:rPr>
      </w:pPr>
      <w:r>
        <w:t xml:space="preserve"> </w:t>
      </w:r>
      <w:r w:rsidRPr="0006331B">
        <w:t>None.</w:t>
      </w:r>
    </w:p>
    <w:p w14:paraId="46E547C3" w14:textId="693BC264" w:rsidR="005F1162" w:rsidRPr="005F1162" w:rsidRDefault="005F1162" w:rsidP="005F1162">
      <w:pPr>
        <w:pStyle w:val="ListParagraph"/>
        <w:numPr>
          <w:ilvl w:val="0"/>
          <w:numId w:val="16"/>
        </w:numPr>
        <w:ind w:left="360"/>
        <w:rPr>
          <w:rFonts w:eastAsia="Calibri"/>
          <w:vanish/>
          <w:specVanish/>
        </w:rPr>
      </w:pPr>
      <w:r w:rsidRPr="005F1162">
        <w:rPr>
          <w:b/>
          <w:bCs/>
        </w:rPr>
        <w:t>RESCISSION</w:t>
      </w:r>
      <w:r w:rsidRPr="0006331B">
        <w:rPr>
          <w:rStyle w:val="Heading1Char"/>
          <w:rFonts w:eastAsia="Calibri"/>
        </w:rPr>
        <w:t>.</w:t>
      </w:r>
      <w:r>
        <w:rPr>
          <w:rFonts w:eastAsia="Calibri"/>
          <w:bCs/>
        </w:rPr>
        <w:t xml:space="preserve"> </w:t>
      </w:r>
    </w:p>
    <w:p w14:paraId="459E190F" w14:textId="25FBCE8F" w:rsidR="0096263F" w:rsidRDefault="005F1162">
      <w:pPr>
        <w:sectPr w:rsidR="009626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pPr>
      <w:r>
        <w:t xml:space="preserve">VA Directive 6402, Modifications to Standardized National Software, dated August 23, 2013. </w:t>
      </w:r>
    </w:p>
    <w:p w14:paraId="5D34309C" w14:textId="77777777" w:rsidR="0096263F" w:rsidRPr="00986441" w:rsidRDefault="0096263F" w:rsidP="00986441">
      <w:pPr>
        <w:spacing w:after="1200"/>
        <w:rPr>
          <w:b/>
          <w:bCs/>
        </w:rPr>
      </w:pPr>
      <w:r w:rsidRPr="00986441">
        <w:rPr>
          <w:b/>
          <w:bCs/>
        </w:rPr>
        <w:t>CERTIFIED BY:</w:t>
      </w:r>
    </w:p>
    <w:p w14:paraId="37AECCE8" w14:textId="47F7AC42" w:rsidR="00AA4FE2" w:rsidRDefault="003048ED" w:rsidP="003048ED">
      <w:pPr>
        <w:tabs>
          <w:tab w:val="left" w:pos="90"/>
        </w:tabs>
        <w:spacing w:after="0"/>
      </w:pPr>
      <w:r w:rsidRPr="003048ED">
        <w:t>Guy T. Kiyokawa</w:t>
      </w:r>
    </w:p>
    <w:p w14:paraId="3F401611" w14:textId="77777777" w:rsidR="00BA0266" w:rsidRDefault="0096263F" w:rsidP="003048ED">
      <w:pPr>
        <w:tabs>
          <w:tab w:val="left" w:pos="90"/>
        </w:tabs>
        <w:spacing w:after="0"/>
        <w:rPr>
          <w:ins w:id="8" w:author="DeCarlo, Danielle" w:date="2022-02-07T14:29:00Z"/>
        </w:rPr>
      </w:pPr>
      <w:del w:id="9" w:author="DeCarlo, Danielle" w:date="2022-02-07T16:06:00Z">
        <w:r w:rsidDel="00477F24">
          <w:delText xml:space="preserve">Acting </w:delText>
        </w:r>
      </w:del>
      <w:r>
        <w:t xml:space="preserve">Assistant Secretary for </w:t>
      </w:r>
    </w:p>
    <w:p w14:paraId="74DF10CD" w14:textId="6650A7BE" w:rsidR="003048ED" w:rsidRDefault="009D6F26" w:rsidP="003048ED">
      <w:pPr>
        <w:tabs>
          <w:tab w:val="left" w:pos="90"/>
        </w:tabs>
        <w:spacing w:after="0"/>
      </w:pPr>
      <w:r>
        <w:t xml:space="preserve">Enterprise </w:t>
      </w:r>
      <w:r w:rsidR="0096263F">
        <w:t>Integration</w:t>
      </w:r>
    </w:p>
    <w:p w14:paraId="0CDB6F23" w14:textId="7CEC745E" w:rsidR="003048ED" w:rsidRDefault="0096263F">
      <w:pPr>
        <w:tabs>
          <w:tab w:val="left" w:pos="90"/>
        </w:tabs>
        <w:spacing w:after="720"/>
        <w:rPr>
          <w:b/>
          <w:bCs/>
        </w:rPr>
        <w:pPrChange w:id="10" w:author="DeCarlo, Danielle" w:date="2022-02-07T16:06:00Z">
          <w:pPr>
            <w:tabs>
              <w:tab w:val="left" w:pos="90"/>
            </w:tabs>
            <w:spacing w:after="0"/>
          </w:pPr>
        </w:pPrChange>
      </w:pPr>
      <w:r>
        <w:br w:type="column"/>
      </w:r>
      <w:r w:rsidRPr="00986441">
        <w:rPr>
          <w:b/>
          <w:bCs/>
        </w:rPr>
        <w:t>BY DIRECTION OF THE SECRETARY OF VETERANS AFFAIRS:</w:t>
      </w:r>
    </w:p>
    <w:p w14:paraId="16393AA7" w14:textId="496FECFA" w:rsidR="00BA05DE" w:rsidDel="00477F24" w:rsidRDefault="00BA05DE" w:rsidP="00AA4FE2">
      <w:pPr>
        <w:tabs>
          <w:tab w:val="left" w:pos="90"/>
        </w:tabs>
        <w:spacing w:after="0"/>
        <w:rPr>
          <w:del w:id="11" w:author="DeCarlo, Danielle" w:date="2022-02-07T16:06:00Z"/>
          <w:b/>
          <w:bCs/>
        </w:rPr>
      </w:pPr>
    </w:p>
    <w:p w14:paraId="0D1A56FA" w14:textId="65E307DD" w:rsidR="00BA05DE" w:rsidDel="00477F24" w:rsidRDefault="00BA05DE" w:rsidP="00AA4FE2">
      <w:pPr>
        <w:tabs>
          <w:tab w:val="left" w:pos="90"/>
        </w:tabs>
        <w:spacing w:after="0"/>
        <w:rPr>
          <w:del w:id="12" w:author="DeCarlo, Danielle" w:date="2022-02-07T16:06:00Z"/>
          <w:b/>
          <w:bCs/>
        </w:rPr>
      </w:pPr>
    </w:p>
    <w:p w14:paraId="5196D5DA" w14:textId="51B18958" w:rsidR="00BA05DE" w:rsidRPr="00AA4FE2" w:rsidDel="00477F24" w:rsidRDefault="00BA05DE" w:rsidP="00AA4FE2">
      <w:pPr>
        <w:tabs>
          <w:tab w:val="left" w:pos="90"/>
        </w:tabs>
        <w:spacing w:after="0"/>
        <w:rPr>
          <w:del w:id="13" w:author="DeCarlo, Danielle" w:date="2022-02-07T16:06:00Z"/>
          <w:b/>
          <w:bCs/>
        </w:rPr>
      </w:pPr>
    </w:p>
    <w:sdt>
      <w:sdtPr>
        <w:id w:val="-1241095751"/>
        <w:placeholder>
          <w:docPart w:val="D7CF1D92E01441D09E72896C046F1A07"/>
        </w:placeholder>
      </w:sdtPr>
      <w:sdtEndPr/>
      <w:sdtContent>
        <w:p w14:paraId="652B21D5" w14:textId="2FEF919E" w:rsidR="0096263F" w:rsidRDefault="00AA4FE2" w:rsidP="0096263F">
          <w:pPr>
            <w:spacing w:after="0"/>
          </w:pPr>
          <w:r>
            <w:t>Kurt D. DelBene</w:t>
          </w:r>
        </w:p>
        <w:p w14:paraId="6085D855" w14:textId="5EF7CFEE" w:rsidR="0096263F" w:rsidRPr="00341B99" w:rsidRDefault="0096263F" w:rsidP="0096263F">
          <w:pPr>
            <w:spacing w:after="0"/>
            <w:sectPr w:rsidR="0096263F" w:rsidRPr="00341B99" w:rsidSect="009763E3">
              <w:type w:val="continuous"/>
              <w:pgSz w:w="12240" w:h="15840" w:code="1"/>
              <w:pgMar w:top="1440" w:right="1440" w:bottom="1440" w:left="1440" w:header="576" w:footer="576" w:gutter="0"/>
              <w:cols w:num="2" w:space="720"/>
              <w:noEndnote/>
              <w:docGrid w:linePitch="326"/>
            </w:sectPr>
          </w:pPr>
          <w:r w:rsidRPr="00E7442B">
            <w:t>Assistant Secretary for</w:t>
          </w:r>
          <w:r>
            <w:t xml:space="preserve"> Information and </w:t>
          </w:r>
          <w:r w:rsidRPr="00E7442B">
            <w:t>Technology</w:t>
          </w:r>
          <w:r>
            <w:t xml:space="preserve"> and Chief Information Officer </w:t>
          </w:r>
        </w:p>
        <w:p w14:paraId="7197A954" w14:textId="1407EB94" w:rsidR="0096263F" w:rsidRDefault="00CF53B6" w:rsidP="00986441">
          <w:pPr>
            <w:spacing w:after="0"/>
          </w:pPr>
        </w:p>
      </w:sdtContent>
    </w:sdt>
    <w:p w14:paraId="344175D6" w14:textId="4E8F4E8C" w:rsidR="005F1162" w:rsidRPr="008800BE" w:rsidRDefault="00477F24" w:rsidP="006322EC">
      <w:pPr>
        <w:spacing w:after="1200"/>
        <w:sectPr w:rsidR="005F1162" w:rsidRPr="008800BE" w:rsidSect="00657655">
          <w:type w:val="continuous"/>
          <w:pgSz w:w="12240" w:h="15840" w:code="1"/>
          <w:pgMar w:top="1440" w:right="1440" w:bottom="1440" w:left="1440" w:header="576" w:footer="576" w:gutter="0"/>
          <w:cols w:space="144"/>
          <w:noEndnote/>
          <w:docGrid w:linePitch="326"/>
        </w:sectPr>
      </w:pPr>
      <w:r w:rsidRPr="005F7FA7">
        <w:rPr>
          <w:b/>
          <w:bCs/>
        </w:rPr>
        <w:t>DISTRIBUTION</w:t>
      </w:r>
      <w:r w:rsidR="005F1162" w:rsidRPr="005F7FA7">
        <w:rPr>
          <w:b/>
          <w:bCs/>
        </w:rPr>
        <w:t>:</w:t>
      </w:r>
      <w:r w:rsidR="005F1162">
        <w:t xml:space="preserve"> Electronic Only</w:t>
      </w:r>
    </w:p>
    <w:p w14:paraId="4E5250B5" w14:textId="77777777" w:rsidR="005F1162" w:rsidRDefault="005F1162">
      <w:pPr>
        <w:rPr>
          <w:b/>
        </w:rPr>
      </w:pPr>
      <w:r>
        <w:rPr>
          <w:b/>
        </w:rPr>
        <w:br w:type="page"/>
      </w:r>
    </w:p>
    <w:p w14:paraId="7A779EE6" w14:textId="77777777" w:rsidR="00F27760" w:rsidRPr="008800BE" w:rsidRDefault="00F27760" w:rsidP="00F27760">
      <w:pPr>
        <w:spacing w:before="360"/>
        <w:jc w:val="center"/>
        <w:rPr>
          <w:b/>
        </w:rPr>
      </w:pPr>
      <w:r>
        <w:rPr>
          <w:b/>
        </w:rPr>
        <w:lastRenderedPageBreak/>
        <w:t>LOCAL MODIFICATIONS TO NATIONALLY RELEASED VISTA SOFTWARE</w:t>
      </w:r>
      <w:r w:rsidRPr="008800BE">
        <w:rPr>
          <w:b/>
        </w:rPr>
        <w:t xml:space="preserve"> </w:t>
      </w:r>
    </w:p>
    <w:p w14:paraId="526E8CBB" w14:textId="77777777" w:rsidR="00DA2557" w:rsidRPr="00DA2557" w:rsidRDefault="005F1162" w:rsidP="00F27760">
      <w:pPr>
        <w:pStyle w:val="Para1"/>
        <w:numPr>
          <w:ilvl w:val="0"/>
          <w:numId w:val="8"/>
        </w:numPr>
        <w:rPr>
          <w:ins w:id="14" w:author="DeCarlo, Danielle" w:date="2022-02-07T16:03:00Z"/>
          <w:vanish/>
          <w:specVanish/>
          <w:rPrChange w:id="15" w:author="DeCarlo, Danielle" w:date="2022-02-07T16:03:00Z">
            <w:rPr>
              <w:ins w:id="16" w:author="DeCarlo, Danielle" w:date="2022-02-07T16:03:00Z"/>
              <w:rFonts w:eastAsia="Calibri"/>
              <w:b w:val="0"/>
              <w:bCs w:val="0"/>
            </w:rPr>
          </w:rPrChange>
        </w:rPr>
      </w:pPr>
      <w:r w:rsidRPr="003C7991">
        <w:t>PURPOSE</w:t>
      </w:r>
      <w:r w:rsidRPr="006501F6">
        <w:rPr>
          <w:rFonts w:eastAsia="Calibri"/>
          <w:b w:val="0"/>
          <w:bCs w:val="0"/>
        </w:rPr>
        <w:t xml:space="preserve"> </w:t>
      </w:r>
      <w:r w:rsidRPr="005E5074">
        <w:rPr>
          <w:rFonts w:eastAsia="Calibri"/>
        </w:rPr>
        <w:t>AN</w:t>
      </w:r>
      <w:r w:rsidRPr="006501F6">
        <w:rPr>
          <w:rFonts w:eastAsia="Calibri"/>
        </w:rPr>
        <w:t>D SCOPE</w:t>
      </w:r>
      <w:r w:rsidRPr="00E6479A">
        <w:rPr>
          <w:rFonts w:eastAsia="Calibri"/>
        </w:rPr>
        <w:t>.</w:t>
      </w:r>
      <w:r w:rsidRPr="0003174B">
        <w:rPr>
          <w:rFonts w:eastAsia="Calibri"/>
          <w:b w:val="0"/>
          <w:bCs w:val="0"/>
        </w:rPr>
        <w:t xml:space="preserve"> </w:t>
      </w:r>
    </w:p>
    <w:p w14:paraId="5C8EEF89" w14:textId="31EB5B9B" w:rsidR="005F1162" w:rsidRPr="006501F6" w:rsidRDefault="00DA2557">
      <w:pPr>
        <w:pPrChange w:id="17" w:author="DeCarlo, Danielle" w:date="2022-02-07T16:03:00Z">
          <w:pPr>
            <w:pStyle w:val="Para1"/>
            <w:numPr>
              <w:numId w:val="8"/>
            </w:numPr>
          </w:pPr>
        </w:pPrChange>
      </w:pPr>
      <w:r>
        <w:t xml:space="preserve"> </w:t>
      </w:r>
      <w:r w:rsidR="00F27760">
        <w:t xml:space="preserve">The purpose of this directive is to control variation in nationally released </w:t>
      </w:r>
      <w:r w:rsidR="00F27760" w:rsidRPr="00144847">
        <w:t>Veterans Health Information Systems and Technology Architecture (</w:t>
      </w:r>
      <w:r w:rsidR="00F27760" w:rsidRPr="001D65CE">
        <w:t>VistA)</w:t>
      </w:r>
      <w:r w:rsidR="00F27760">
        <w:t xml:space="preserve"> software through defined, mandatory governance channels.</w:t>
      </w:r>
      <w:r w:rsidR="00065214">
        <w:t xml:space="preserve"> </w:t>
      </w:r>
      <w:r w:rsidR="00F27760">
        <w:t xml:space="preserve">The scope of this directive </w:t>
      </w:r>
      <w:r w:rsidR="007E4AD4">
        <w:t xml:space="preserve">addresses </w:t>
      </w:r>
      <w:bookmarkStart w:id="18" w:name="_Hlk44491291"/>
      <w:r w:rsidR="00690EB3">
        <w:t>non-standardized</w:t>
      </w:r>
      <w:r w:rsidR="007E4AD4">
        <w:t xml:space="preserve"> changes to </w:t>
      </w:r>
      <w:r w:rsidR="005F1162" w:rsidRPr="00DA030F">
        <w:t>National Class I Software</w:t>
      </w:r>
      <w:r w:rsidR="003048ED">
        <w:t>.</w:t>
      </w:r>
      <w:bookmarkEnd w:id="18"/>
    </w:p>
    <w:p w14:paraId="72883714" w14:textId="2D261DAE" w:rsidR="005F1162" w:rsidRDefault="005F1162" w:rsidP="005F1162">
      <w:pPr>
        <w:pStyle w:val="Para2"/>
        <w:numPr>
          <w:ilvl w:val="1"/>
          <w:numId w:val="8"/>
        </w:numPr>
      </w:pPr>
      <w:r>
        <w:t>Veterans Health Administration (</w:t>
      </w:r>
      <w:r w:rsidRPr="00581233">
        <w:t>VHA</w:t>
      </w:r>
      <w:r>
        <w:t>)</w:t>
      </w:r>
      <w:r w:rsidRPr="00581233">
        <w:t xml:space="preserve"> clinical and management operations rely on accurate and consistent support from a suite of information systems</w:t>
      </w:r>
      <w:r w:rsidR="00065214">
        <w:t>. Of these,</w:t>
      </w:r>
      <w:r w:rsidRPr="00581233">
        <w:t xml:space="preserve"> VistA represents the major system</w:t>
      </w:r>
      <w:r w:rsidR="00065214">
        <w:t xml:space="preserve"> and</w:t>
      </w:r>
      <w:r w:rsidRPr="00581233">
        <w:t xml:space="preserve"> is used to implement regulations, processes</w:t>
      </w:r>
      <w:r w:rsidR="00065214">
        <w:t>,</w:t>
      </w:r>
      <w:r w:rsidRPr="00581233">
        <w:t xml:space="preserve"> and controls that must be applied consistently across VHA.</w:t>
      </w:r>
    </w:p>
    <w:p w14:paraId="258966BF" w14:textId="77777777" w:rsidR="00522D7F" w:rsidRDefault="005F1162" w:rsidP="005F1162">
      <w:pPr>
        <w:pStyle w:val="Para2"/>
        <w:numPr>
          <w:ilvl w:val="1"/>
          <w:numId w:val="8"/>
        </w:numPr>
      </w:pPr>
      <w:r>
        <w:t>This directive does not impact</w:t>
      </w:r>
      <w:r w:rsidR="00522D7F">
        <w:t>:</w:t>
      </w:r>
    </w:p>
    <w:p w14:paraId="412C711C" w14:textId="52F0BC8A" w:rsidR="00E148D4" w:rsidRDefault="00BA05DE">
      <w:pPr>
        <w:pStyle w:val="Para3"/>
        <w:pPrChange w:id="19" w:author="DeCarlo, Danielle" w:date="2022-02-07T15:45:00Z">
          <w:pPr>
            <w:pStyle w:val="Para2"/>
            <w:numPr>
              <w:ilvl w:val="2"/>
              <w:numId w:val="19"/>
            </w:numPr>
            <w:tabs>
              <w:tab w:val="clear" w:pos="792"/>
              <w:tab w:val="num" w:pos="1368"/>
            </w:tabs>
            <w:spacing w:after="0"/>
            <w:ind w:left="1368" w:hanging="576"/>
          </w:pPr>
        </w:pPrChange>
      </w:pPr>
      <w:r>
        <w:t>A</w:t>
      </w:r>
      <w:r w:rsidR="005F1162">
        <w:t>ny VistA application parameter/package setup performed by the VHA Office of Health Informatics staff</w:t>
      </w:r>
      <w:r w:rsidR="00C3050D">
        <w:t xml:space="preserve"> and/or activities required to implement the new </w:t>
      </w:r>
      <w:r>
        <w:t>Electronic Health Record (</w:t>
      </w:r>
      <w:r w:rsidR="00C3050D">
        <w:t>EHR</w:t>
      </w:r>
      <w:r>
        <w:t>)</w:t>
      </w:r>
    </w:p>
    <w:p w14:paraId="06D147AB" w14:textId="787DE0DB" w:rsidR="003019F9" w:rsidRDefault="00BA05DE">
      <w:pPr>
        <w:pStyle w:val="Para3"/>
        <w:pPrChange w:id="20" w:author="DeCarlo, Danielle" w:date="2022-02-07T15:45:00Z">
          <w:pPr>
            <w:pStyle w:val="Para2"/>
            <w:numPr>
              <w:ilvl w:val="2"/>
              <w:numId w:val="19"/>
            </w:numPr>
            <w:tabs>
              <w:tab w:val="clear" w:pos="792"/>
              <w:tab w:val="num" w:pos="1368"/>
            </w:tabs>
            <w:spacing w:after="0"/>
            <w:ind w:left="1368" w:hanging="576"/>
          </w:pPr>
        </w:pPrChange>
      </w:pPr>
      <w:bookmarkStart w:id="21" w:name="_Hlk41554364"/>
      <w:r>
        <w:t>A</w:t>
      </w:r>
      <w:r w:rsidR="00F27760">
        <w:t>ny processes</w:t>
      </w:r>
      <w:r w:rsidR="003903B8">
        <w:t xml:space="preserve"> </w:t>
      </w:r>
      <w:r w:rsidR="00F27760">
        <w:t>for developing or governing nationally release</w:t>
      </w:r>
      <w:r w:rsidR="00E148D4">
        <w:t>d</w:t>
      </w:r>
      <w:r w:rsidR="00AA4FE2">
        <w:t xml:space="preserve"> </w:t>
      </w:r>
      <w:r>
        <w:t>VistA</w:t>
      </w:r>
      <w:r w:rsidR="00065214">
        <w:t> </w:t>
      </w:r>
      <w:r w:rsidR="00F27760">
        <w:t>software</w:t>
      </w:r>
    </w:p>
    <w:p w14:paraId="77208270" w14:textId="102832E3" w:rsidR="00E148D4" w:rsidRPr="003019F9" w:rsidRDefault="00BA05DE">
      <w:pPr>
        <w:pStyle w:val="Para3"/>
        <w:pPrChange w:id="22" w:author="DeCarlo, Danielle" w:date="2022-02-07T15:45:00Z">
          <w:pPr>
            <w:pStyle w:val="Para2"/>
            <w:numPr>
              <w:ilvl w:val="2"/>
              <w:numId w:val="19"/>
            </w:numPr>
            <w:tabs>
              <w:tab w:val="clear" w:pos="792"/>
              <w:tab w:val="num" w:pos="1368"/>
            </w:tabs>
            <w:spacing w:after="0"/>
            <w:ind w:left="1368" w:hanging="576"/>
          </w:pPr>
        </w:pPrChange>
      </w:pPr>
      <w:r>
        <w:t>R</w:t>
      </w:r>
      <w:r w:rsidR="000B1C3E">
        <w:t>equirements for VistA data storage required by the National Archives and Records Administration approved records schedule found in Record Control Schedule 10-1 dated January 2020</w:t>
      </w:r>
    </w:p>
    <w:p w14:paraId="5514ADD3" w14:textId="25B73274" w:rsidR="005F1162" w:rsidRPr="003372C7" w:rsidRDefault="005F1162" w:rsidP="00AA4FE2">
      <w:pPr>
        <w:pStyle w:val="Para2"/>
        <w:numPr>
          <w:ilvl w:val="0"/>
          <w:numId w:val="0"/>
        </w:numPr>
        <w:spacing w:before="0" w:after="0"/>
        <w:ind w:left="360"/>
        <w:jc w:val="center"/>
      </w:pPr>
    </w:p>
    <w:bookmarkEnd w:id="21"/>
    <w:p w14:paraId="4A4FBBE6" w14:textId="77777777" w:rsidR="00DA2557" w:rsidRPr="00DA2557" w:rsidRDefault="005F1162" w:rsidP="005F1162">
      <w:pPr>
        <w:pStyle w:val="Para1"/>
        <w:numPr>
          <w:ilvl w:val="0"/>
          <w:numId w:val="8"/>
        </w:numPr>
        <w:rPr>
          <w:ins w:id="23" w:author="DeCarlo, Danielle" w:date="2022-02-07T16:03:00Z"/>
          <w:vanish/>
          <w:specVanish/>
          <w:rPrChange w:id="24" w:author="DeCarlo, Danielle" w:date="2022-02-07T16:03:00Z">
            <w:rPr>
              <w:ins w:id="25" w:author="DeCarlo, Danielle" w:date="2022-02-07T16:03:00Z"/>
            </w:rPr>
          </w:rPrChange>
        </w:rPr>
      </w:pPr>
      <w:r w:rsidRPr="005879C2">
        <w:t>POLICY.</w:t>
      </w:r>
    </w:p>
    <w:p w14:paraId="393712FF" w14:textId="1148C526" w:rsidR="005F1162" w:rsidRPr="006501F6" w:rsidRDefault="00DA2557">
      <w:pPr>
        <w:pPrChange w:id="26" w:author="DeCarlo, Danielle" w:date="2022-02-07T16:03:00Z">
          <w:pPr>
            <w:pStyle w:val="Para1"/>
            <w:numPr>
              <w:numId w:val="8"/>
            </w:numPr>
          </w:pPr>
        </w:pPrChange>
      </w:pPr>
      <w:ins w:id="27" w:author="DeCarlo, Danielle" w:date="2022-02-07T16:03:00Z">
        <w:r>
          <w:t xml:space="preserve"> </w:t>
        </w:r>
      </w:ins>
      <w:del w:id="28" w:author="DeCarlo, Danielle" w:date="2022-02-07T16:03:00Z">
        <w:r w:rsidR="005F1162" w:rsidRPr="005879C2" w:rsidDel="00DA2557">
          <w:delText xml:space="preserve"> </w:delText>
        </w:r>
      </w:del>
      <w:r w:rsidR="005F1162" w:rsidRPr="00DA030F">
        <w:t xml:space="preserve">It is VA </w:t>
      </w:r>
      <w:del w:id="29" w:author="DeCarlo, Danielle" w:date="2022-02-07T15:48:00Z">
        <w:r w:rsidR="005F1162" w:rsidRPr="00DA030F" w:rsidDel="00F917AF">
          <w:delText xml:space="preserve">Office of Information and Technology (OIT) </w:delText>
        </w:r>
      </w:del>
      <w:r w:rsidR="005F1162" w:rsidRPr="00DA030F">
        <w:t>policy that all instances of VistA will install National VistA Software</w:t>
      </w:r>
      <w:r w:rsidR="005F1162">
        <w:t xml:space="preserve">. At the conclusion of the VistA Standardization Project (2013-2018), </w:t>
      </w:r>
      <w:del w:id="30" w:author="Riser, Troy Lee (KGS)" w:date="2022-05-04T15:52:00Z">
        <w:r w:rsidR="005F1162" w:rsidDel="002C60E4">
          <w:delText xml:space="preserve">it was determined that </w:delText>
        </w:r>
      </w:del>
      <w:r w:rsidR="005F1162">
        <w:t>a</w:t>
      </w:r>
      <w:r w:rsidR="005F1162" w:rsidRPr="00DA030F">
        <w:t xml:space="preserve">ll currently approved waivers </w:t>
      </w:r>
      <w:r w:rsidR="005F1162">
        <w:t>shall</w:t>
      </w:r>
      <w:r w:rsidR="005F1162" w:rsidRPr="00DA030F">
        <w:t xml:space="preserve"> remain in effect until each VAMC has transitioned to the new Electronic Health Record Modernization</w:t>
      </w:r>
      <w:r w:rsidR="005F1162">
        <w:t xml:space="preserve"> (EHRM)</w:t>
      </w:r>
      <w:r w:rsidR="005F1162" w:rsidRPr="00DA030F">
        <w:t xml:space="preserve"> software. All VAMC facilities and</w:t>
      </w:r>
      <w:r w:rsidR="00197CDC">
        <w:t xml:space="preserve"> their </w:t>
      </w:r>
      <w:r w:rsidR="005F1162" w:rsidRPr="00DA030F">
        <w:t xml:space="preserve">OIT </w:t>
      </w:r>
      <w:r w:rsidR="00197CDC">
        <w:t xml:space="preserve">support </w:t>
      </w:r>
      <w:r w:rsidR="005F1162" w:rsidRPr="00DA030F">
        <w:t>must adhere to the following regulations regarding software modification:</w:t>
      </w:r>
    </w:p>
    <w:p w14:paraId="10E09370" w14:textId="707B7CF0" w:rsidR="005F1162" w:rsidRDefault="005F1162" w:rsidP="005F1162">
      <w:pPr>
        <w:pStyle w:val="Para2"/>
        <w:numPr>
          <w:ilvl w:val="1"/>
          <w:numId w:val="8"/>
        </w:numPr>
      </w:pPr>
      <w:r>
        <w:t xml:space="preserve">Specific VistA instance enhancements to, or modifications of, in part or in whole, </w:t>
      </w:r>
      <w:r w:rsidR="00C15243">
        <w:t>are</w:t>
      </w:r>
      <w:r>
        <w:t xml:space="preserve"> prohibited.</w:t>
      </w:r>
    </w:p>
    <w:p w14:paraId="1284D827" w14:textId="47CEDD2A" w:rsidR="005F1162" w:rsidRPr="003048ED" w:rsidRDefault="005F1162" w:rsidP="005F1162">
      <w:pPr>
        <w:pStyle w:val="Para2"/>
        <w:numPr>
          <w:ilvl w:val="1"/>
          <w:numId w:val="8"/>
        </w:numPr>
        <w:rPr>
          <w:rStyle w:val="Hyperlink"/>
          <w:color w:val="auto"/>
        </w:rPr>
      </w:pPr>
      <w:r>
        <w:t xml:space="preserve">All Class II and Class III new software </w:t>
      </w:r>
      <w:r w:rsidRPr="005F7FA7">
        <w:rPr>
          <w:rStyle w:val="Hyperlink"/>
          <w:color w:val="auto"/>
          <w:u w:val="none"/>
        </w:rPr>
        <w:t>requests</w:t>
      </w:r>
      <w:r w:rsidR="004E4C99">
        <w:rPr>
          <w:rStyle w:val="Hyperlink"/>
          <w:color w:val="auto"/>
          <w:u w:val="none"/>
        </w:rPr>
        <w:t xml:space="preserve"> for local modifications</w:t>
      </w:r>
      <w:r w:rsidRPr="005F7FA7">
        <w:rPr>
          <w:rStyle w:val="Hyperlink"/>
          <w:color w:val="auto"/>
          <w:u w:val="none"/>
        </w:rPr>
        <w:t xml:space="preserve"> </w:t>
      </w:r>
      <w:r>
        <w:rPr>
          <w:rStyle w:val="Hyperlink"/>
          <w:color w:val="auto"/>
          <w:u w:val="none"/>
        </w:rPr>
        <w:t>shall</w:t>
      </w:r>
      <w:r w:rsidRPr="005F7FA7">
        <w:rPr>
          <w:rStyle w:val="Hyperlink"/>
          <w:color w:val="auto"/>
          <w:u w:val="none"/>
        </w:rPr>
        <w:t xml:space="preserve"> be </w:t>
      </w:r>
      <w:r>
        <w:rPr>
          <w:rStyle w:val="Hyperlink"/>
          <w:color w:val="auto"/>
          <w:u w:val="none"/>
        </w:rPr>
        <w:t xml:space="preserve">submitted and </w:t>
      </w:r>
      <w:r w:rsidRPr="005F7FA7">
        <w:rPr>
          <w:rStyle w:val="Hyperlink"/>
          <w:color w:val="auto"/>
          <w:u w:val="none"/>
        </w:rPr>
        <w:t>documented through</w:t>
      </w:r>
      <w:r>
        <w:rPr>
          <w:rStyle w:val="Hyperlink"/>
          <w:color w:val="auto"/>
          <w:u w:val="none"/>
        </w:rPr>
        <w:t xml:space="preserve"> the</w:t>
      </w:r>
      <w:r w:rsidRPr="005F7FA7">
        <w:rPr>
          <w:rStyle w:val="Hyperlink"/>
          <w:color w:val="auto"/>
          <w:u w:val="none"/>
        </w:rPr>
        <w:t xml:space="preserve"> Innovation and Development Request</w:t>
      </w:r>
      <w:bookmarkStart w:id="31" w:name="_Hlk79145346"/>
      <w:r>
        <w:fldChar w:fldCharType="begin"/>
      </w:r>
      <w:r>
        <w:instrText xml:space="preserve"> HYPERLINK "" </w:instrText>
      </w:r>
      <w:r>
        <w:fldChar w:fldCharType="end"/>
      </w:r>
      <w:r>
        <w:rPr>
          <w:rStyle w:val="Hyperlink"/>
          <w:u w:val="none"/>
        </w:rPr>
        <w:t xml:space="preserve"> </w:t>
      </w:r>
      <w:bookmarkEnd w:id="31"/>
      <w:r w:rsidRPr="00DA030F">
        <w:rPr>
          <w:rStyle w:val="Hyperlink"/>
          <w:color w:val="auto"/>
          <w:u w:val="none"/>
        </w:rPr>
        <w:t xml:space="preserve">available at </w:t>
      </w:r>
      <w:r w:rsidR="00DF54DC">
        <w:rPr>
          <w:rStyle w:val="Hyperlink"/>
          <w:color w:val="auto"/>
          <w:u w:val="none"/>
        </w:rPr>
        <w:t xml:space="preserve">the </w:t>
      </w:r>
      <w:hyperlink r:id="rId21" w:history="1">
        <w:r w:rsidR="00DF54DC">
          <w:rPr>
            <w:rStyle w:val="Hyperlink"/>
          </w:rPr>
          <w:t>Innovation and Development Request Portal</w:t>
        </w:r>
      </w:hyperlink>
      <w:r>
        <w:rPr>
          <w:rStyle w:val="Hyperlink"/>
          <w:color w:val="auto"/>
          <w:u w:val="none"/>
        </w:rPr>
        <w:t>.</w:t>
      </w:r>
      <w:r w:rsidRPr="005F7FA7">
        <w:rPr>
          <w:rStyle w:val="Hyperlink"/>
          <w:color w:val="auto"/>
          <w:u w:val="none"/>
        </w:rPr>
        <w:t xml:space="preserve"> This includes any Class I routine copied to a regional/VAMC VistA instance specific namespace</w:t>
      </w:r>
      <w:r w:rsidR="00C15243">
        <w:rPr>
          <w:rStyle w:val="Hyperlink"/>
          <w:color w:val="auto"/>
          <w:u w:val="none"/>
        </w:rPr>
        <w:t>,</w:t>
      </w:r>
      <w:r w:rsidRPr="005F7FA7">
        <w:rPr>
          <w:rStyle w:val="Hyperlink"/>
          <w:color w:val="auto"/>
          <w:u w:val="none"/>
        </w:rPr>
        <w:t xml:space="preserve"> as well as any menu options associated to the copied routine(s).</w:t>
      </w:r>
      <w:r w:rsidRPr="005F7FA7">
        <w:rPr>
          <w:rStyle w:val="Hyperlink"/>
          <w:u w:val="none"/>
        </w:rPr>
        <w:t xml:space="preserve"> </w:t>
      </w:r>
      <w:r w:rsidRPr="005F7FA7">
        <w:rPr>
          <w:rStyle w:val="Hyperlink"/>
          <w:color w:val="auto"/>
          <w:u w:val="none"/>
        </w:rPr>
        <w:t>All regional/VistA instance</w:t>
      </w:r>
      <w:r w:rsidR="00C15243">
        <w:rPr>
          <w:rStyle w:val="Hyperlink"/>
          <w:color w:val="auto"/>
          <w:u w:val="none"/>
        </w:rPr>
        <w:t>-</w:t>
      </w:r>
      <w:r w:rsidRPr="005F7FA7">
        <w:rPr>
          <w:rStyle w:val="Hyperlink"/>
          <w:color w:val="auto"/>
          <w:u w:val="none"/>
        </w:rPr>
        <w:t>specific software must follow all OIT programming standards</w:t>
      </w:r>
      <w:r w:rsidR="0039131B">
        <w:rPr>
          <w:rStyle w:val="Hyperlink"/>
          <w:color w:val="auto"/>
          <w:u w:val="none"/>
        </w:rPr>
        <w:t>.</w:t>
      </w:r>
      <w:r w:rsidR="00C72CFC">
        <w:rPr>
          <w:rStyle w:val="Hyperlink"/>
          <w:color w:val="auto"/>
          <w:u w:val="none"/>
        </w:rPr>
        <w:t xml:space="preserve"> All innovations or Class III Commercial Off-The-Shelf (COTS) modifications not approved for national release must be removed from the specific VistA instance(s) and restored to the VistA gold standard.</w:t>
      </w:r>
    </w:p>
    <w:p w14:paraId="208A0131" w14:textId="7C13220C" w:rsidR="00F27760" w:rsidRPr="00F42625" w:rsidRDefault="00F27760" w:rsidP="005F1162">
      <w:pPr>
        <w:pStyle w:val="Para2"/>
        <w:numPr>
          <w:ilvl w:val="1"/>
          <w:numId w:val="8"/>
        </w:numPr>
        <w:rPr>
          <w:rStyle w:val="Hyperlink"/>
          <w:color w:val="auto"/>
        </w:rPr>
      </w:pPr>
      <w:r>
        <w:rPr>
          <w:rStyle w:val="Hyperlink"/>
          <w:color w:val="auto"/>
          <w:u w:val="none"/>
        </w:rPr>
        <w:lastRenderedPageBreak/>
        <w:t xml:space="preserve">All requests for local modifications to accommodate </w:t>
      </w:r>
      <w:r w:rsidRPr="005F7FA7">
        <w:rPr>
          <w:rStyle w:val="Hyperlink"/>
          <w:color w:val="auto"/>
          <w:u w:val="none"/>
        </w:rPr>
        <w:t>EHRM efforts</w:t>
      </w:r>
      <w:r>
        <w:rPr>
          <w:rStyle w:val="Hyperlink"/>
          <w:color w:val="auto"/>
          <w:u w:val="none"/>
        </w:rPr>
        <w:t xml:space="preserve"> will be governed </w:t>
      </w:r>
      <w:r w:rsidR="00C72CFC">
        <w:rPr>
          <w:rStyle w:val="Hyperlink"/>
          <w:color w:val="auto"/>
          <w:u w:val="none"/>
        </w:rPr>
        <w:t xml:space="preserve">by the Veteran-Focused Integration Process (VIP) used by </w:t>
      </w:r>
      <w:r w:rsidR="00D95917">
        <w:rPr>
          <w:rStyle w:val="Hyperlink"/>
          <w:color w:val="auto"/>
          <w:u w:val="none"/>
        </w:rPr>
        <w:t>EHRM</w:t>
      </w:r>
      <w:r w:rsidR="00C72CFC">
        <w:rPr>
          <w:rStyle w:val="Hyperlink"/>
          <w:color w:val="auto"/>
          <w:u w:val="none"/>
        </w:rPr>
        <w:t>.</w:t>
      </w:r>
    </w:p>
    <w:p w14:paraId="0D6506F2" w14:textId="600A3A5E" w:rsidR="005F1162" w:rsidRDefault="00D820AD" w:rsidP="005F1162">
      <w:pPr>
        <w:pStyle w:val="Para2"/>
        <w:numPr>
          <w:ilvl w:val="1"/>
          <w:numId w:val="8"/>
        </w:numPr>
      </w:pPr>
      <w:r>
        <w:t>T</w:t>
      </w:r>
      <w:ins w:id="32" w:author="Riser, Troy Lee (KGS)" w:date="2022-05-04T15:58:00Z">
        <w:r w:rsidR="002C60E4">
          <w:t>he waiver process was discontinued</w:t>
        </w:r>
      </w:ins>
      <w:r w:rsidRPr="00D820AD">
        <w:t xml:space="preserve"> </w:t>
      </w:r>
      <w:r>
        <w:t>a</w:t>
      </w:r>
      <w:ins w:id="33" w:author="Riser, Troy Lee (KGS)" w:date="2022-05-04T15:56:00Z">
        <w:r>
          <w:t>s of November 2018</w:t>
        </w:r>
      </w:ins>
      <w:ins w:id="34" w:author="Riser, Troy Lee (KGS)" w:date="2022-05-04T15:58:00Z">
        <w:r w:rsidR="002C60E4">
          <w:t xml:space="preserve">. </w:t>
        </w:r>
      </w:ins>
      <w:commentRangeStart w:id="35"/>
      <w:commentRangeStart w:id="36"/>
      <w:del w:id="37" w:author="Riser, Troy Lee (KGS)" w:date="2022-05-04T15:56:00Z">
        <w:r w:rsidR="005F1162" w:rsidDel="002C60E4">
          <w:delText>E</w:delText>
        </w:r>
      </w:del>
      <w:ins w:id="38" w:author="Riser, Troy Lee (KGS)" w:date="2022-05-04T15:58:00Z">
        <w:r w:rsidR="002C60E4">
          <w:t>E</w:t>
        </w:r>
      </w:ins>
      <w:r w:rsidR="005F1162">
        <w:t>xisting software waiver approvals and exemptions</w:t>
      </w:r>
      <w:del w:id="39" w:author="Riser, Troy Lee (KGS)" w:date="2022-05-04T15:56:00Z">
        <w:r w:rsidR="005F1162" w:rsidDel="002C60E4">
          <w:delText>, as of November 2018,</w:delText>
        </w:r>
      </w:del>
      <w:r w:rsidR="005F1162">
        <w:t xml:space="preserve"> </w:t>
      </w:r>
      <w:ins w:id="40" w:author="Riser, Troy Lee (KGS)" w:date="2022-05-04T15:59:00Z">
        <w:r w:rsidR="002C60E4">
          <w:t xml:space="preserve">prior to November 2018 </w:t>
        </w:r>
      </w:ins>
      <w:r w:rsidR="005F1162">
        <w:t xml:space="preserve">remain in effect until </w:t>
      </w:r>
      <w:r>
        <w:t xml:space="preserve">either </w:t>
      </w:r>
      <w:r w:rsidR="005F1162">
        <w:t xml:space="preserve">a permanent solution </w:t>
      </w:r>
      <w:r>
        <w:t xml:space="preserve">removes </w:t>
      </w:r>
      <w:r w:rsidR="005F1162">
        <w:t xml:space="preserve">the need for these modifications </w:t>
      </w:r>
      <w:r>
        <w:t xml:space="preserve">or </w:t>
      </w:r>
      <w:r w:rsidR="005F1162">
        <w:t>each VAMC has migrated to the new E</w:t>
      </w:r>
      <w:r w:rsidR="00BA05DE">
        <w:t>HR</w:t>
      </w:r>
      <w:r w:rsidR="005F1162">
        <w:t>.</w:t>
      </w:r>
      <w:commentRangeEnd w:id="35"/>
      <w:r w:rsidR="00F917AF">
        <w:rPr>
          <w:rStyle w:val="CommentReference"/>
          <w:rFonts w:eastAsiaTheme="minorHAnsi"/>
          <w:color w:val="auto"/>
        </w:rPr>
        <w:commentReference w:id="35"/>
      </w:r>
      <w:commentRangeEnd w:id="36"/>
      <w:r w:rsidR="002C60E4">
        <w:rPr>
          <w:rStyle w:val="CommentReference"/>
          <w:rFonts w:eastAsiaTheme="minorHAnsi"/>
          <w:color w:val="auto"/>
        </w:rPr>
        <w:commentReference w:id="36"/>
      </w:r>
    </w:p>
    <w:p w14:paraId="77C81CEB" w14:textId="77777777" w:rsidR="005F1162" w:rsidRPr="005879C2" w:rsidRDefault="005F1162" w:rsidP="005F1162">
      <w:pPr>
        <w:pStyle w:val="Para1"/>
        <w:numPr>
          <w:ilvl w:val="0"/>
          <w:numId w:val="8"/>
        </w:numPr>
      </w:pPr>
      <w:commentRangeStart w:id="41"/>
      <w:commentRangeStart w:id="42"/>
      <w:commentRangeStart w:id="43"/>
      <w:commentRangeStart w:id="44"/>
      <w:r w:rsidRPr="005879C2">
        <w:t>RESPONSIBILITIES.</w:t>
      </w:r>
      <w:commentRangeEnd w:id="41"/>
      <w:r w:rsidR="00F917AF">
        <w:rPr>
          <w:rStyle w:val="CommentReference"/>
          <w:rFonts w:eastAsiaTheme="minorHAnsi"/>
          <w:b w:val="0"/>
          <w:bCs w:val="0"/>
          <w:color w:val="auto"/>
        </w:rPr>
        <w:commentReference w:id="41"/>
      </w:r>
      <w:commentRangeEnd w:id="42"/>
      <w:commentRangeEnd w:id="43"/>
      <w:commentRangeEnd w:id="44"/>
      <w:r w:rsidR="00A03CD6">
        <w:rPr>
          <w:rStyle w:val="CommentReference"/>
          <w:rFonts w:eastAsiaTheme="minorHAnsi"/>
          <w:b w:val="0"/>
          <w:bCs w:val="0"/>
          <w:color w:val="auto"/>
        </w:rPr>
        <w:commentReference w:id="42"/>
      </w:r>
      <w:r w:rsidR="00F917AF">
        <w:rPr>
          <w:rStyle w:val="CommentReference"/>
          <w:rFonts w:eastAsiaTheme="minorHAnsi"/>
          <w:b w:val="0"/>
          <w:bCs w:val="0"/>
          <w:color w:val="auto"/>
        </w:rPr>
        <w:commentReference w:id="43"/>
      </w:r>
      <w:r w:rsidR="000C24E2">
        <w:rPr>
          <w:rStyle w:val="CommentReference"/>
          <w:rFonts w:eastAsiaTheme="minorHAnsi"/>
          <w:b w:val="0"/>
          <w:bCs w:val="0"/>
          <w:color w:val="auto"/>
        </w:rPr>
        <w:commentReference w:id="44"/>
      </w:r>
    </w:p>
    <w:p w14:paraId="025C1003" w14:textId="5CE7BD8B" w:rsidR="000E0E7D" w:rsidRPr="00B14B6D" w:rsidRDefault="000E0E7D" w:rsidP="000E0E7D">
      <w:pPr>
        <w:pStyle w:val="Para2"/>
        <w:numPr>
          <w:ilvl w:val="1"/>
          <w:numId w:val="8"/>
        </w:numPr>
      </w:pPr>
      <w:bookmarkStart w:id="45" w:name="_Hlk81486944"/>
      <w:r w:rsidRPr="00B14B6D">
        <w:rPr>
          <w:b/>
          <w:bCs/>
        </w:rPr>
        <w:t>Assistant Secretary for Information and Technology and Chief Information Officer</w:t>
      </w:r>
      <w:r>
        <w:rPr>
          <w:b/>
          <w:bCs/>
        </w:rPr>
        <w:t xml:space="preserve"> (CIO)</w:t>
      </w:r>
      <w:r w:rsidR="00250F9F">
        <w:rPr>
          <w:b/>
          <w:bCs/>
        </w:rPr>
        <w:t>:</w:t>
      </w:r>
      <w:r w:rsidRPr="00B14B6D">
        <w:t xml:space="preserve"> </w:t>
      </w:r>
      <w:commentRangeStart w:id="46"/>
      <w:r>
        <w:t>The</w:t>
      </w:r>
      <w:commentRangeEnd w:id="46"/>
      <w:r w:rsidR="00E1455C">
        <w:rPr>
          <w:rStyle w:val="CommentReference"/>
          <w:rFonts w:eastAsiaTheme="minorHAnsi"/>
          <w:color w:val="auto"/>
        </w:rPr>
        <w:commentReference w:id="46"/>
      </w:r>
      <w:r>
        <w:t xml:space="preserve"> CIO is the senior agency official responsible for implementation of this directive. The CIO </w:t>
      </w:r>
      <w:del w:id="47" w:author="DeCarlo, Danielle" w:date="2022-02-07T14:33:00Z">
        <w:r w:rsidDel="00BA0266">
          <w:delText xml:space="preserve">will </w:delText>
        </w:r>
      </w:del>
      <w:ins w:id="48" w:author="DeCarlo, Danielle" w:date="2022-02-07T14:33:00Z">
        <w:r w:rsidR="00BA0266">
          <w:t xml:space="preserve">shall </w:t>
        </w:r>
      </w:ins>
      <w:r>
        <w:t>review and evaluate compliance with this directive.</w:t>
      </w:r>
    </w:p>
    <w:p w14:paraId="530A6D9D" w14:textId="01A39965" w:rsidR="005F1162" w:rsidRDefault="000E0E7D" w:rsidP="005F1162">
      <w:pPr>
        <w:pStyle w:val="Para2"/>
        <w:numPr>
          <w:ilvl w:val="1"/>
          <w:numId w:val="8"/>
        </w:numPr>
      </w:pPr>
      <w:r w:rsidRPr="00556377">
        <w:rPr>
          <w:b/>
          <w:bCs/>
        </w:rPr>
        <w:t>Applications Service Line</w:t>
      </w:r>
      <w:r w:rsidR="00250F9F">
        <w:rPr>
          <w:b/>
          <w:bCs/>
        </w:rPr>
        <w:t xml:space="preserve"> (ASL)</w:t>
      </w:r>
      <w:r w:rsidRPr="00556377">
        <w:rPr>
          <w:b/>
          <w:bCs/>
        </w:rPr>
        <w:t xml:space="preserve"> Manager</w:t>
      </w:r>
      <w:r>
        <w:rPr>
          <w:b/>
          <w:bCs/>
        </w:rPr>
        <w:t xml:space="preserve">, </w:t>
      </w:r>
      <w:r w:rsidR="005F1162" w:rsidRPr="00556377">
        <w:rPr>
          <w:b/>
          <w:bCs/>
        </w:rPr>
        <w:t>DevSecOps, Infrastructure Operations</w:t>
      </w:r>
      <w:r w:rsidR="00250F9F">
        <w:rPr>
          <w:b/>
          <w:bCs/>
        </w:rPr>
        <w:t>:</w:t>
      </w:r>
      <w:ins w:id="49" w:author="DeCarlo, Danielle" w:date="2022-02-07T15:52:00Z">
        <w:r w:rsidR="00F917AF">
          <w:t xml:space="preserve"> </w:t>
        </w:r>
      </w:ins>
      <w:del w:id="50" w:author="DeCarlo, Danielle" w:date="2022-02-07T15:52:00Z">
        <w:r w:rsidDel="00F917AF">
          <w:rPr>
            <w:b/>
            <w:bCs/>
          </w:rPr>
          <w:delText>.</w:delText>
        </w:r>
        <w:r w:rsidR="005F1162" w:rsidDel="00F917AF">
          <w:delText xml:space="preserve"> The Service Line Manager </w:delText>
        </w:r>
      </w:del>
      <w:bookmarkStart w:id="51" w:name="_Hlk80792161"/>
      <w:r w:rsidR="00250F9F">
        <w:t>The ASL Manager m</w:t>
      </w:r>
      <w:del w:id="52" w:author="DeCarlo, Danielle" w:date="2022-02-07T15:52:00Z">
        <w:r w:rsidR="005F1162" w:rsidDel="00F917AF">
          <w:delText>m</w:delText>
        </w:r>
      </w:del>
      <w:r w:rsidR="005F1162">
        <w:t>onitor</w:t>
      </w:r>
      <w:r w:rsidR="00250F9F">
        <w:t>s</w:t>
      </w:r>
      <w:r w:rsidR="005F1162">
        <w:t xml:space="preserve">, </w:t>
      </w:r>
      <w:r w:rsidR="00BA5A3D">
        <w:t>process</w:t>
      </w:r>
      <w:r w:rsidR="00250F9F">
        <w:t>es</w:t>
      </w:r>
      <w:r w:rsidR="00BA5A3D">
        <w:t>,</w:t>
      </w:r>
      <w:r w:rsidR="005F1162">
        <w:t xml:space="preserve"> and approve</w:t>
      </w:r>
      <w:r w:rsidR="00250F9F">
        <w:t xml:space="preserve">s or </w:t>
      </w:r>
      <w:r w:rsidR="005F1162">
        <w:t>disapprove</w:t>
      </w:r>
      <w:r w:rsidR="00250F9F">
        <w:t>s</w:t>
      </w:r>
      <w:r w:rsidR="005F1162">
        <w:t xml:space="preserve"> all new software requests entered via </w:t>
      </w:r>
      <w:r w:rsidR="005F1162" w:rsidRPr="005F7FA7">
        <w:rPr>
          <w:rStyle w:val="Hyperlink"/>
          <w:color w:val="auto"/>
          <w:u w:val="none"/>
        </w:rPr>
        <w:t xml:space="preserve">Innovation and Development </w:t>
      </w:r>
      <w:r w:rsidR="005F1162">
        <w:rPr>
          <w:rStyle w:val="Hyperlink"/>
          <w:color w:val="auto"/>
          <w:u w:val="none"/>
        </w:rPr>
        <w:t>Requests</w:t>
      </w:r>
      <w:r w:rsidR="00250F9F">
        <w:rPr>
          <w:rStyle w:val="Hyperlink"/>
          <w:color w:val="auto"/>
          <w:u w:val="none"/>
        </w:rPr>
        <w:t>, which are</w:t>
      </w:r>
      <w:r w:rsidR="005F1162">
        <w:rPr>
          <w:rStyle w:val="Hyperlink"/>
          <w:color w:val="auto"/>
          <w:u w:val="none"/>
        </w:rPr>
        <w:t xml:space="preserve"> </w:t>
      </w:r>
      <w:bookmarkEnd w:id="51"/>
      <w:r w:rsidR="005F1162">
        <w:rPr>
          <w:rStyle w:val="Hyperlink"/>
          <w:color w:val="auto"/>
          <w:u w:val="none"/>
        </w:rPr>
        <w:t>a</w:t>
      </w:r>
      <w:r w:rsidR="005F1162" w:rsidRPr="00DA030F">
        <w:rPr>
          <w:rStyle w:val="Hyperlink"/>
          <w:color w:val="auto"/>
          <w:u w:val="none"/>
        </w:rPr>
        <w:t>vailable at</w:t>
      </w:r>
      <w:r w:rsidR="00D4187E">
        <w:rPr>
          <w:rStyle w:val="Hyperlink"/>
          <w:color w:val="auto"/>
          <w:u w:val="none"/>
        </w:rPr>
        <w:t xml:space="preserve"> the</w:t>
      </w:r>
      <w:r w:rsidR="005F1162" w:rsidRPr="00DA030F">
        <w:rPr>
          <w:rStyle w:val="Hyperlink"/>
          <w:color w:val="auto"/>
          <w:u w:val="none"/>
        </w:rPr>
        <w:t xml:space="preserve"> </w:t>
      </w:r>
      <w:hyperlink r:id="rId22" w:history="1">
        <w:r w:rsidR="0036115E">
          <w:rPr>
            <w:rStyle w:val="Hyperlink"/>
          </w:rPr>
          <w:t>Innovation and Development Request Portal</w:t>
        </w:r>
      </w:hyperlink>
      <w:r w:rsidR="005F1162">
        <w:rPr>
          <w:rStyle w:val="Hyperlink"/>
          <w:color w:val="auto"/>
          <w:u w:val="none"/>
        </w:rPr>
        <w:t>.</w:t>
      </w:r>
    </w:p>
    <w:p w14:paraId="3E27219C" w14:textId="1631B6B7" w:rsidR="00EC7851" w:rsidRPr="00023123" w:rsidRDefault="005F1162" w:rsidP="00EC7851">
      <w:pPr>
        <w:pStyle w:val="Para2"/>
        <w:numPr>
          <w:ilvl w:val="1"/>
          <w:numId w:val="8"/>
        </w:numPr>
      </w:pPr>
      <w:r>
        <w:rPr>
          <w:b/>
        </w:rPr>
        <w:t>Director V</w:t>
      </w:r>
      <w:r w:rsidR="00250F9F">
        <w:rPr>
          <w:b/>
        </w:rPr>
        <w:t xml:space="preserve">istA </w:t>
      </w:r>
      <w:r>
        <w:rPr>
          <w:b/>
        </w:rPr>
        <w:t>O</w:t>
      </w:r>
      <w:r w:rsidR="00250F9F">
        <w:rPr>
          <w:b/>
        </w:rPr>
        <w:t>ffice (VO)</w:t>
      </w:r>
      <w:r w:rsidR="000E0E7D">
        <w:rPr>
          <w:b/>
        </w:rPr>
        <w:t xml:space="preserve">, DevSecOps, </w:t>
      </w:r>
      <w:r w:rsidR="00C60976" w:rsidRPr="00C60976">
        <w:rPr>
          <w:b/>
          <w:bCs/>
        </w:rPr>
        <w:t>SPM</w:t>
      </w:r>
      <w:r w:rsidR="00250F9F">
        <w:rPr>
          <w:b/>
          <w:bCs/>
        </w:rPr>
        <w:t xml:space="preserve">: </w:t>
      </w:r>
      <w:del w:id="53" w:author="DeCarlo, Danielle" w:date="2022-02-07T15:52:00Z">
        <w:r w:rsidDel="00F917AF">
          <w:rPr>
            <w:b/>
          </w:rPr>
          <w:delText xml:space="preserve">. </w:delText>
        </w:r>
        <w:r w:rsidRPr="00DA030F" w:rsidDel="00F917AF">
          <w:delText xml:space="preserve">The </w:delText>
        </w:r>
        <w:r w:rsidDel="00F917AF">
          <w:delText xml:space="preserve">Director of </w:delText>
        </w:r>
        <w:r w:rsidRPr="00DA030F" w:rsidDel="00F917AF">
          <w:delText>VO</w:delText>
        </w:r>
      </w:del>
      <w:r w:rsidR="00250F9F">
        <w:t>The VO Director</w:t>
      </w:r>
      <w:r w:rsidRPr="00DA030F">
        <w:t xml:space="preserve"> </w:t>
      </w:r>
      <w:del w:id="54" w:author="DeCarlo, Danielle" w:date="2022-02-07T15:52:00Z">
        <w:r w:rsidRPr="00DA030F" w:rsidDel="00F917AF">
          <w:delText>m</w:delText>
        </w:r>
      </w:del>
      <w:r w:rsidR="00250F9F">
        <w:t>ma</w:t>
      </w:r>
      <w:r w:rsidRPr="00DA030F">
        <w:t>intain</w:t>
      </w:r>
      <w:r w:rsidR="00250F9F">
        <w:t>s</w:t>
      </w:r>
      <w:r w:rsidRPr="00DA030F">
        <w:t xml:space="preserve"> a partnership with all programs that impact changes to VistA software</w:t>
      </w:r>
      <w:r w:rsidR="00250F9F">
        <w:t>,</w:t>
      </w:r>
      <w:r w:rsidRPr="00DA030F">
        <w:t xml:space="preserve"> including but not limited to VHA, DevSecOps, EHRM, </w:t>
      </w:r>
      <w:r w:rsidR="00250F9F">
        <w:t xml:space="preserve">the </w:t>
      </w:r>
      <w:r w:rsidRPr="00DA030F">
        <w:t>Financial Management Business Transformation/</w:t>
      </w:r>
      <w:r>
        <w:t>I</w:t>
      </w:r>
      <w:r w:rsidRPr="00DA030F">
        <w:t xml:space="preserve">ntegrated Financial and Acquisition Management System, </w:t>
      </w:r>
      <w:r>
        <w:t xml:space="preserve">and </w:t>
      </w:r>
      <w:r w:rsidRPr="00DA030F">
        <w:t>Defense Medical Logistics Standard Suppor</w:t>
      </w:r>
      <w:r>
        <w:t>t</w:t>
      </w:r>
      <w:r w:rsidRPr="00DA030F">
        <w:t>.</w:t>
      </w:r>
    </w:p>
    <w:p w14:paraId="2FB8AB54" w14:textId="45054CA6" w:rsidR="00EC7851" w:rsidRPr="00250F9F" w:rsidRDefault="00EC7851" w:rsidP="00EC7851">
      <w:pPr>
        <w:pStyle w:val="Para2"/>
        <w:numPr>
          <w:ilvl w:val="1"/>
          <w:numId w:val="8"/>
        </w:numPr>
        <w:rPr>
          <w:rStyle w:val="Hyperlink"/>
          <w:rFonts w:cs="Arial"/>
          <w:color w:val="000000"/>
          <w:u w:val="none"/>
        </w:rPr>
      </w:pPr>
      <w:r>
        <w:rPr>
          <w:b/>
        </w:rPr>
        <w:t>Director, VAMC</w:t>
      </w:r>
      <w:r w:rsidR="00250F9F">
        <w:rPr>
          <w:b/>
        </w:rPr>
        <w:t xml:space="preserve">: </w:t>
      </w:r>
      <w:r w:rsidR="00250F9F" w:rsidRPr="00250F9F">
        <w:rPr>
          <w:bCs/>
        </w:rPr>
        <w:t>The</w:t>
      </w:r>
      <w:r w:rsidR="00250F9F">
        <w:rPr>
          <w:b/>
        </w:rPr>
        <w:t xml:space="preserve"> V</w:t>
      </w:r>
      <w:r w:rsidR="00250F9F" w:rsidRPr="00250F9F">
        <w:t>AMC</w:t>
      </w:r>
      <w:r w:rsidR="00250F9F">
        <w:rPr>
          <w:b/>
          <w:bCs/>
        </w:rPr>
        <w:t xml:space="preserve"> </w:t>
      </w:r>
      <w:r w:rsidR="00250F9F" w:rsidRPr="00250F9F">
        <w:t>Director s</w:t>
      </w:r>
      <w:del w:id="55" w:author="DeCarlo, Danielle" w:date="2022-02-07T15:52:00Z">
        <w:r w:rsidRPr="00250F9F" w:rsidDel="00F917AF">
          <w:delText>. The VHA VAMC Directos</w:delText>
        </w:r>
      </w:del>
      <w:r w:rsidRPr="00250F9F">
        <w:t>ubmit</w:t>
      </w:r>
      <w:r w:rsidR="00250F9F">
        <w:t>s</w:t>
      </w:r>
      <w:r w:rsidRPr="00250F9F">
        <w:t xml:space="preserve"> new software requests </w:t>
      </w:r>
      <w:r w:rsidR="00193EA9" w:rsidRPr="00250F9F">
        <w:t xml:space="preserve">for the VAMC and associated outpatient clinics </w:t>
      </w:r>
      <w:r w:rsidRPr="00250F9F">
        <w:t xml:space="preserve">through the </w:t>
      </w:r>
      <w:r w:rsidRPr="00250F9F">
        <w:rPr>
          <w:rStyle w:val="Hyperlink"/>
          <w:color w:val="auto"/>
          <w:u w:val="none"/>
        </w:rPr>
        <w:t xml:space="preserve">Innovation and Development Requests available at the </w:t>
      </w:r>
      <w:hyperlink r:id="rId23" w:history="1">
        <w:r w:rsidRPr="00250F9F">
          <w:rPr>
            <w:rStyle w:val="Hyperlink"/>
          </w:rPr>
          <w:t>Innovation and Development Request Portal</w:t>
        </w:r>
      </w:hyperlink>
      <w:r w:rsidRPr="00250F9F">
        <w:rPr>
          <w:rStyle w:val="Hyperlink"/>
          <w:color w:val="auto"/>
          <w:u w:val="none"/>
        </w:rPr>
        <w:t>.</w:t>
      </w:r>
    </w:p>
    <w:p w14:paraId="7B80FF72" w14:textId="5AC02871" w:rsidR="001935C5" w:rsidRPr="00BA5A3D" w:rsidRDefault="001935C5" w:rsidP="00EC7851">
      <w:pPr>
        <w:pStyle w:val="Para2"/>
        <w:numPr>
          <w:ilvl w:val="1"/>
          <w:numId w:val="8"/>
        </w:numPr>
        <w:rPr>
          <w:rStyle w:val="Hyperlink"/>
          <w:rFonts w:cs="Arial"/>
          <w:bCs/>
          <w:color w:val="000000"/>
          <w:u w:val="none"/>
        </w:rPr>
      </w:pPr>
      <w:commentRangeStart w:id="56"/>
      <w:commentRangeStart w:id="57"/>
      <w:r>
        <w:rPr>
          <w:b/>
        </w:rPr>
        <w:t>VHA Chief informatics Officer</w:t>
      </w:r>
      <w:r w:rsidR="00250F9F">
        <w:rPr>
          <w:b/>
        </w:rPr>
        <w:t xml:space="preserve">: </w:t>
      </w:r>
      <w:r w:rsidR="00250F9F" w:rsidRPr="00250F9F">
        <w:t>The VHA Chief Informatics Officer</w:t>
      </w:r>
      <w:ins w:id="58" w:author="DeCarlo, Danielle" w:date="2022-02-07T15:52:00Z">
        <w:r w:rsidR="00F917AF">
          <w:rPr>
            <w:b/>
          </w:rPr>
          <w:t xml:space="preserve"> </w:t>
        </w:r>
      </w:ins>
      <w:r w:rsidR="00250F9F" w:rsidRPr="00250F9F">
        <w:t>m</w:t>
      </w:r>
      <w:del w:id="59" w:author="DeCarlo, Danielle" w:date="2022-02-07T15:52:00Z">
        <w:r w:rsidRPr="00250F9F" w:rsidDel="00F917AF">
          <w:delText>. The VHA Chief Informatics Officem</w:delText>
        </w:r>
      </w:del>
      <w:r w:rsidRPr="00250F9F">
        <w:t>anage</w:t>
      </w:r>
      <w:r w:rsidR="00250F9F" w:rsidRPr="00250F9F">
        <w:t>s</w:t>
      </w:r>
      <w:r>
        <w:rPr>
          <w:bCs/>
        </w:rPr>
        <w:t xml:space="preserve"> functional governance </w:t>
      </w:r>
      <w:r w:rsidR="00A2238B">
        <w:rPr>
          <w:bCs/>
        </w:rPr>
        <w:t xml:space="preserve">for VHA </w:t>
      </w:r>
      <w:r>
        <w:rPr>
          <w:bCs/>
        </w:rPr>
        <w:t xml:space="preserve">through approved VHA committees. </w:t>
      </w:r>
      <w:commentRangeEnd w:id="56"/>
      <w:r w:rsidR="00F917AF">
        <w:rPr>
          <w:rStyle w:val="CommentReference"/>
          <w:rFonts w:eastAsiaTheme="minorHAnsi"/>
          <w:color w:val="auto"/>
        </w:rPr>
        <w:commentReference w:id="56"/>
      </w:r>
      <w:commentRangeEnd w:id="57"/>
      <w:r w:rsidR="008D7081">
        <w:rPr>
          <w:rStyle w:val="CommentReference"/>
          <w:rFonts w:eastAsiaTheme="minorHAnsi"/>
          <w:color w:val="auto"/>
        </w:rPr>
        <w:commentReference w:id="57"/>
      </w:r>
    </w:p>
    <w:bookmarkEnd w:id="45"/>
    <w:p w14:paraId="318D6A89" w14:textId="3F2A038F" w:rsidR="005F1162" w:rsidRPr="005879C2" w:rsidRDefault="005F1162" w:rsidP="005F1162">
      <w:pPr>
        <w:pStyle w:val="Para1"/>
        <w:numPr>
          <w:ilvl w:val="0"/>
          <w:numId w:val="8"/>
        </w:numPr>
      </w:pPr>
      <w:r w:rsidRPr="005879C2">
        <w:t>REFERENCES.</w:t>
      </w:r>
    </w:p>
    <w:p w14:paraId="193CCA5C" w14:textId="3A8FDE37" w:rsidR="005F1162" w:rsidRPr="00853058" w:rsidRDefault="00CF53B6" w:rsidP="005F1162">
      <w:pPr>
        <w:pStyle w:val="Para2"/>
        <w:numPr>
          <w:ilvl w:val="1"/>
          <w:numId w:val="8"/>
        </w:numPr>
      </w:pPr>
      <w:hyperlink r:id="rId24" w:history="1">
        <w:r w:rsidR="004C1B99" w:rsidRPr="004C1B99">
          <w:rPr>
            <w:rStyle w:val="Hyperlink"/>
            <w:rFonts w:cs="Arial"/>
          </w:rPr>
          <w:t xml:space="preserve">P.L. 97-255, </w:t>
        </w:r>
        <w:r w:rsidR="001C108E" w:rsidRPr="004C1B99">
          <w:rPr>
            <w:rStyle w:val="Hyperlink"/>
            <w:rFonts w:cs="Arial"/>
          </w:rPr>
          <w:t xml:space="preserve">Federal Managers </w:t>
        </w:r>
        <w:r w:rsidR="005F1162" w:rsidRPr="004C1B99">
          <w:rPr>
            <w:rStyle w:val="Hyperlink"/>
            <w:rFonts w:cs="Arial"/>
          </w:rPr>
          <w:t>Financial Integrity Act of 1982</w:t>
        </w:r>
      </w:hyperlink>
      <w:r w:rsidR="004C1B99">
        <w:t xml:space="preserve"> published September 8, 1982.</w:t>
      </w:r>
      <w:r w:rsidR="001C108E" w:rsidRPr="001C108E">
        <w:t xml:space="preserve"> </w:t>
      </w:r>
    </w:p>
    <w:commentRangeStart w:id="60"/>
    <w:commentRangeStart w:id="61"/>
    <w:p w14:paraId="4C2BF4ED" w14:textId="57A2E96E" w:rsidR="005F1162" w:rsidRDefault="00477F24" w:rsidP="005F1162">
      <w:pPr>
        <w:pStyle w:val="Para2"/>
        <w:numPr>
          <w:ilvl w:val="1"/>
          <w:numId w:val="8"/>
        </w:numPr>
      </w:pPr>
      <w:r>
        <w:fldChar w:fldCharType="begin"/>
      </w:r>
      <w:ins w:id="62" w:author="Riser, Troy Lee (KGS)" w:date="2022-05-04T16:39:00Z">
        <w:r w:rsidR="008D7081">
          <w:instrText>HYPERLINK "https://www.fda.gov/regulatory-information/laws-enforced-fda/federal-food-drug-and-cosmetic-act-fdc-act"</w:instrText>
        </w:r>
      </w:ins>
      <w:del w:id="63" w:author="Riser, Troy Lee (KGS)" w:date="2022-05-04T16:39:00Z">
        <w:r w:rsidDel="008D7081">
          <w:delInstrText xml:space="preserve"> HYPERLINK "file:///\\\\vacohsm01.dva.va.gov\\VACO_Users$\\VACOFelipM\\Directive%206402\\a.%09https:\\www.fda.gov\\regulatory-information\\laws-enforced-fda\\federal-food-drug-and-cosmetic-act-fdc-act" </w:delInstrText>
        </w:r>
      </w:del>
      <w:r>
        <w:fldChar w:fldCharType="separate"/>
      </w:r>
      <w:r w:rsidR="005F1162" w:rsidRPr="0074304E">
        <w:rPr>
          <w:rStyle w:val="Hyperlink"/>
          <w:rFonts w:cs="Arial"/>
        </w:rPr>
        <w:t>Food, Drug and Cosmetics Act</w:t>
      </w:r>
      <w:r w:rsidR="00A5173D">
        <w:rPr>
          <w:rStyle w:val="Hyperlink"/>
          <w:rFonts w:cs="Arial"/>
        </w:rPr>
        <w:t xml:space="preserve"> (FD&amp;C Act)</w:t>
      </w:r>
      <w:r>
        <w:rPr>
          <w:rStyle w:val="Hyperlink"/>
          <w:rFonts w:cs="Arial"/>
        </w:rPr>
        <w:fldChar w:fldCharType="end"/>
      </w:r>
      <w:commentRangeEnd w:id="60"/>
      <w:r w:rsidR="00F917AF">
        <w:rPr>
          <w:rStyle w:val="CommentReference"/>
          <w:rFonts w:eastAsiaTheme="minorHAnsi"/>
          <w:color w:val="auto"/>
        </w:rPr>
        <w:commentReference w:id="60"/>
      </w:r>
      <w:commentRangeEnd w:id="61"/>
      <w:r w:rsidR="008D7081">
        <w:rPr>
          <w:rStyle w:val="CommentReference"/>
          <w:rFonts w:eastAsiaTheme="minorHAnsi"/>
          <w:color w:val="auto"/>
        </w:rPr>
        <w:commentReference w:id="61"/>
      </w:r>
      <w:r w:rsidR="00A5173D">
        <w:t xml:space="preserve"> published March 29, 2018. The Act </w:t>
      </w:r>
      <w:r w:rsidR="00A5173D" w:rsidRPr="00A5173D">
        <w:t>establishes the Food and Drug Administration’s (FDA) authority over the VistA Software</w:t>
      </w:r>
      <w:r w:rsidR="00A5173D">
        <w:t>.</w:t>
      </w:r>
      <w:r w:rsidR="00A5173D" w:rsidDel="0074304E">
        <w:t xml:space="preserve"> </w:t>
      </w:r>
      <w:r w:rsidR="00F42E19" w:rsidRPr="00F42E19">
        <w:t xml:space="preserve"> </w:t>
      </w:r>
    </w:p>
    <w:p w14:paraId="4D600934" w14:textId="0EF44C52" w:rsidR="005F1162" w:rsidRPr="00853058" w:rsidRDefault="00CF53B6" w:rsidP="005F1162">
      <w:pPr>
        <w:pStyle w:val="Para2"/>
        <w:numPr>
          <w:ilvl w:val="1"/>
          <w:numId w:val="8"/>
        </w:numPr>
      </w:pPr>
      <w:hyperlink r:id="rId25" w:history="1">
        <w:r w:rsidR="005F1162" w:rsidRPr="0074304E">
          <w:rPr>
            <w:rStyle w:val="Hyperlink"/>
            <w:rFonts w:cs="Arial"/>
          </w:rPr>
          <w:t xml:space="preserve">Government Accountability Office Policy and Procedures </w:t>
        </w:r>
        <w:r w:rsidR="00161A23">
          <w:rPr>
            <w:rStyle w:val="Hyperlink"/>
            <w:rFonts w:cs="Arial"/>
          </w:rPr>
          <w:t>M</w:t>
        </w:r>
        <w:r w:rsidR="005F1162" w:rsidRPr="0074304E">
          <w:rPr>
            <w:rStyle w:val="Hyperlink"/>
            <w:rFonts w:cs="Arial"/>
          </w:rPr>
          <w:t>anual for Guidance of Federal Agencies</w:t>
        </w:r>
      </w:hyperlink>
      <w:r w:rsidR="00161A23">
        <w:t xml:space="preserve"> published on May 18, 1993.</w:t>
      </w:r>
    </w:p>
    <w:p w14:paraId="784DF950" w14:textId="04D8F2D4" w:rsidR="005F1162" w:rsidRPr="00853058" w:rsidRDefault="00CF53B6" w:rsidP="005F1162">
      <w:pPr>
        <w:pStyle w:val="Para2"/>
        <w:numPr>
          <w:ilvl w:val="1"/>
          <w:numId w:val="8"/>
        </w:numPr>
      </w:pPr>
      <w:hyperlink r:id="rId26" w:history="1">
        <w:r w:rsidR="005F1162" w:rsidRPr="0074304E">
          <w:rPr>
            <w:rStyle w:val="Hyperlink"/>
            <w:rFonts w:cs="Arial"/>
          </w:rPr>
          <w:t>Office of Management and Budget (OMB)</w:t>
        </w:r>
        <w:r w:rsidR="00161A23">
          <w:rPr>
            <w:rStyle w:val="Hyperlink"/>
            <w:rFonts w:cs="Arial"/>
          </w:rPr>
          <w:t xml:space="preserve"> Memorandum M-16-17, OMB </w:t>
        </w:r>
        <w:r w:rsidR="005F1162" w:rsidRPr="0074304E">
          <w:rPr>
            <w:rStyle w:val="Hyperlink"/>
            <w:rFonts w:cs="Arial"/>
          </w:rPr>
          <w:t xml:space="preserve">Circular </w:t>
        </w:r>
        <w:r w:rsidR="00161A23">
          <w:rPr>
            <w:rStyle w:val="Hyperlink"/>
            <w:rFonts w:cs="Arial"/>
          </w:rPr>
          <w:t xml:space="preserve">No. </w:t>
        </w:r>
        <w:r w:rsidR="005F1162" w:rsidRPr="0074304E">
          <w:rPr>
            <w:rStyle w:val="Hyperlink"/>
            <w:rFonts w:cs="Arial"/>
          </w:rPr>
          <w:t xml:space="preserve">A-123, </w:t>
        </w:r>
        <w:r w:rsidR="00161A23">
          <w:rPr>
            <w:rStyle w:val="Hyperlink"/>
            <w:rFonts w:cs="Arial"/>
          </w:rPr>
          <w:t xml:space="preserve">Management’s Responsibility for Enterprise Risk Management and </w:t>
        </w:r>
        <w:r w:rsidR="005F1162" w:rsidRPr="0074304E">
          <w:rPr>
            <w:rStyle w:val="Hyperlink"/>
            <w:rFonts w:cs="Arial"/>
          </w:rPr>
          <w:t>Internal Control</w:t>
        </w:r>
      </w:hyperlink>
      <w:r w:rsidR="00161A23">
        <w:t xml:space="preserve"> published July 15, 2016</w:t>
      </w:r>
      <w:r w:rsidR="003520B7">
        <w:t>.</w:t>
      </w:r>
    </w:p>
    <w:commentRangeStart w:id="64"/>
    <w:commentRangeStart w:id="65"/>
    <w:p w14:paraId="7C7A516E" w14:textId="2FAFF78D" w:rsidR="0074304E" w:rsidRPr="00853058" w:rsidDel="00E32F8A" w:rsidRDefault="00477F24" w:rsidP="004E03AA">
      <w:pPr>
        <w:pStyle w:val="Para2"/>
        <w:numPr>
          <w:ilvl w:val="1"/>
          <w:numId w:val="8"/>
        </w:numPr>
        <w:rPr>
          <w:del w:id="66" w:author="Riser, Troy Lee (KGS)" w:date="2022-05-04T16:44:00Z"/>
        </w:rPr>
      </w:pPr>
      <w:del w:id="67" w:author="Riser, Troy Lee (KGS)" w:date="2022-05-04T16:44:00Z">
        <w:r w:rsidDel="00E32F8A">
          <w:fldChar w:fldCharType="begin"/>
        </w:r>
        <w:r w:rsidDel="00E32F8A">
          <w:delInstrText xml:space="preserve"> HYPERLINK "https://www.omb.nd.gov/sites/www/files/documents/financial-transparency/icq-guidelines-omb.pdf" </w:delInstrText>
        </w:r>
        <w:r w:rsidDel="00E32F8A">
          <w:fldChar w:fldCharType="separate"/>
        </w:r>
        <w:r w:rsidR="005F1162" w:rsidRPr="0074304E" w:rsidDel="00E32F8A">
          <w:rPr>
            <w:rStyle w:val="Hyperlink"/>
            <w:rFonts w:cs="Arial"/>
          </w:rPr>
          <w:delText>OMB Internal Control Guidelines</w:delText>
        </w:r>
        <w:r w:rsidDel="00E32F8A">
          <w:rPr>
            <w:rStyle w:val="Hyperlink"/>
            <w:rFonts w:cs="Arial"/>
          </w:rPr>
          <w:fldChar w:fldCharType="end"/>
        </w:r>
      </w:del>
      <w:ins w:id="68" w:author="DeCarlo, Danielle" w:date="2022-02-07T15:56:00Z">
        <w:del w:id="69" w:author="Riser, Troy Lee (KGS)" w:date="2022-05-04T16:44:00Z">
          <w:r w:rsidR="00192CBB" w:rsidDel="00E32F8A">
            <w:rPr>
              <w:rStyle w:val="Hyperlink"/>
              <w:rFonts w:cs="Arial"/>
            </w:rPr>
            <w:delText>.</w:delText>
          </w:r>
        </w:del>
      </w:ins>
      <w:del w:id="70" w:author="Riser, Troy Lee (KGS)" w:date="2022-05-04T16:44:00Z">
        <w:r w:rsidR="00B376F8" w:rsidRPr="00B376F8" w:rsidDel="00E32F8A">
          <w:delText xml:space="preserve"> </w:delText>
        </w:r>
        <w:commentRangeEnd w:id="64"/>
        <w:r w:rsidR="00192CBB" w:rsidDel="00E32F8A">
          <w:rPr>
            <w:rStyle w:val="CommentReference"/>
            <w:rFonts w:eastAsiaTheme="minorHAnsi"/>
            <w:color w:val="auto"/>
          </w:rPr>
          <w:commentReference w:id="64"/>
        </w:r>
        <w:commentRangeEnd w:id="65"/>
        <w:r w:rsidR="008D7081" w:rsidDel="00E32F8A">
          <w:rPr>
            <w:rStyle w:val="CommentReference"/>
            <w:rFonts w:eastAsiaTheme="minorHAnsi"/>
            <w:color w:val="auto"/>
          </w:rPr>
          <w:commentReference w:id="65"/>
        </w:r>
      </w:del>
    </w:p>
    <w:p w14:paraId="734B291A" w14:textId="2E9CFCA3" w:rsidR="005F1162" w:rsidRPr="00853058" w:rsidRDefault="00CF53B6" w:rsidP="00526A0F">
      <w:pPr>
        <w:pStyle w:val="Para2"/>
        <w:numPr>
          <w:ilvl w:val="1"/>
          <w:numId w:val="8"/>
        </w:numPr>
      </w:pPr>
      <w:hyperlink r:id="rId27" w:history="1">
        <w:r w:rsidR="005F1162" w:rsidRPr="0074304E">
          <w:rPr>
            <w:rStyle w:val="Hyperlink"/>
            <w:rFonts w:cs="Arial"/>
          </w:rPr>
          <w:t>OMB Circular A-127, Financial Management Systems 31 U.S.C. 3512</w:t>
        </w:r>
      </w:hyperlink>
      <w:r w:rsidR="00A03A99">
        <w:t xml:space="preserve"> </w:t>
      </w:r>
      <w:r w:rsidR="00161A23">
        <w:t>published August 13, 1999.</w:t>
      </w:r>
      <w:r w:rsidR="00A03A99" w:rsidRPr="00A03A99">
        <w:t xml:space="preserve"> </w:t>
      </w:r>
    </w:p>
    <w:commentRangeStart w:id="71"/>
    <w:commentRangeStart w:id="72"/>
    <w:p w14:paraId="2574CE2C" w14:textId="4D392599" w:rsidR="005F1162" w:rsidRPr="00853058" w:rsidRDefault="00477F24" w:rsidP="005F1162">
      <w:pPr>
        <w:pStyle w:val="Para2"/>
        <w:numPr>
          <w:ilvl w:val="1"/>
          <w:numId w:val="8"/>
        </w:numPr>
      </w:pPr>
      <w:r>
        <w:fldChar w:fldCharType="begin"/>
      </w:r>
      <w:r>
        <w:instrText xml:space="preserve"> HYPERLINK "https://obamawhitehouse.archives.gov/sites/default/files/omb/assets/OMB/circulars/a130/a130revised.pdf" </w:instrText>
      </w:r>
      <w:r>
        <w:fldChar w:fldCharType="separate"/>
      </w:r>
      <w:r w:rsidR="00A5173D">
        <w:rPr>
          <w:rStyle w:val="Hyperlink"/>
          <w:rFonts w:cs="Arial"/>
        </w:rPr>
        <w:t>OMB Circular A-130, Managing Information as a Strategic Resource</w:t>
      </w:r>
      <w:r>
        <w:rPr>
          <w:rStyle w:val="Hyperlink"/>
          <w:rFonts w:cs="Arial"/>
        </w:rPr>
        <w:fldChar w:fldCharType="end"/>
      </w:r>
      <w:ins w:id="73" w:author="DeCarlo, Danielle" w:date="2022-02-07T16:02:00Z">
        <w:del w:id="74" w:author="Riser, Troy Lee (KGS)" w:date="2022-05-04T16:49:00Z">
          <w:r w:rsidR="00DA2557" w:rsidDel="00E32F8A">
            <w:rPr>
              <w:rStyle w:val="Hyperlink"/>
              <w:rFonts w:cs="Arial"/>
            </w:rPr>
            <w:delText>.</w:delText>
          </w:r>
        </w:del>
      </w:ins>
      <w:ins w:id="75" w:author="Riser, Troy Lee (KGS)" w:date="2022-05-04T16:49:00Z">
        <w:r w:rsidR="00E32F8A">
          <w:rPr>
            <w:rStyle w:val="Hyperlink"/>
            <w:rFonts w:cs="Arial"/>
          </w:rPr>
          <w:t>,</w:t>
        </w:r>
      </w:ins>
      <w:r w:rsidR="00A03A99">
        <w:t xml:space="preserve"> </w:t>
      </w:r>
      <w:commentRangeEnd w:id="71"/>
      <w:r w:rsidR="00192CBB">
        <w:rPr>
          <w:rStyle w:val="CommentReference"/>
          <w:rFonts w:eastAsiaTheme="minorHAnsi"/>
          <w:color w:val="auto"/>
        </w:rPr>
        <w:commentReference w:id="71"/>
      </w:r>
      <w:commentRangeEnd w:id="72"/>
      <w:r w:rsidR="00E32F8A">
        <w:rPr>
          <w:rStyle w:val="CommentReference"/>
          <w:rFonts w:eastAsiaTheme="minorHAnsi"/>
          <w:color w:val="auto"/>
        </w:rPr>
        <w:commentReference w:id="72"/>
      </w:r>
      <w:ins w:id="76" w:author="Riser, Troy Lee (KGS)" w:date="2022-05-04T16:49:00Z">
        <w:r w:rsidR="00E32F8A">
          <w:t xml:space="preserve">published </w:t>
        </w:r>
      </w:ins>
      <w:ins w:id="77" w:author="Riser, Troy Lee (KGS)" w:date="2022-05-04T16:52:00Z">
        <w:r w:rsidR="00E32F8A" w:rsidRPr="00E32F8A">
          <w:t>July 28, 2016</w:t>
        </w:r>
      </w:ins>
      <w:ins w:id="78" w:author="Riser, Troy Lee (KGS)" w:date="2022-05-04T16:49:00Z">
        <w:r w:rsidR="00E32F8A">
          <w:t>.</w:t>
        </w:r>
      </w:ins>
    </w:p>
    <w:p w14:paraId="16286E28" w14:textId="09226EFE" w:rsidR="005F1162" w:rsidRDefault="00CF53B6" w:rsidP="00023123">
      <w:pPr>
        <w:pStyle w:val="Para2"/>
        <w:numPr>
          <w:ilvl w:val="1"/>
          <w:numId w:val="8"/>
        </w:numPr>
      </w:pPr>
      <w:hyperlink r:id="rId28" w:history="1">
        <w:r w:rsidR="004C1B99" w:rsidRPr="004C1B99">
          <w:rPr>
            <w:rStyle w:val="Hyperlink"/>
            <w:rFonts w:cs="Arial"/>
          </w:rPr>
          <w:t>P.L. 100-235, Computer Security Act of 1987</w:t>
        </w:r>
      </w:hyperlink>
      <w:r w:rsidR="004C1B99">
        <w:t xml:space="preserve"> </w:t>
      </w:r>
      <w:r w:rsidR="00A5173D">
        <w:t>published January 8, 1988.</w:t>
      </w:r>
      <w:r w:rsidR="00A5173D" w:rsidRPr="00023123">
        <w:rPr>
          <w:rFonts w:eastAsiaTheme="minorHAnsi"/>
          <w:color w:val="auto"/>
          <w:highlight w:val="yellow"/>
        </w:rPr>
        <w:t xml:space="preserve"> </w:t>
      </w:r>
    </w:p>
    <w:p w14:paraId="2816B4F9" w14:textId="67668D44" w:rsidR="005F1162" w:rsidRPr="00F13F76" w:rsidRDefault="00A5173D" w:rsidP="005F1162">
      <w:pPr>
        <w:pStyle w:val="Para2"/>
        <w:numPr>
          <w:ilvl w:val="1"/>
          <w:numId w:val="8"/>
        </w:numPr>
      </w:pPr>
      <w:r>
        <w:t xml:space="preserve">VA </w:t>
      </w:r>
      <w:hyperlink r:id="rId29" w:history="1">
        <w:r>
          <w:rPr>
            <w:rStyle w:val="Hyperlink"/>
            <w:rFonts w:cs="Arial"/>
          </w:rPr>
          <w:t>Records Control Schedule 10-1</w:t>
        </w:r>
      </w:hyperlink>
      <w:r>
        <w:t xml:space="preserve"> </w:t>
      </w:r>
      <w:r w:rsidRPr="00A5173D">
        <w:t>dated January 2021</w:t>
      </w:r>
      <w:r>
        <w:t>.</w:t>
      </w:r>
    </w:p>
    <w:commentRangeStart w:id="79"/>
    <w:commentRangeStart w:id="80"/>
    <w:p w14:paraId="0A297007" w14:textId="718E7E3B" w:rsidR="005F1162" w:rsidRDefault="00477F24" w:rsidP="005F1162">
      <w:pPr>
        <w:pStyle w:val="Para2"/>
        <w:numPr>
          <w:ilvl w:val="1"/>
          <w:numId w:val="8"/>
        </w:numPr>
      </w:pPr>
      <w:r>
        <w:fldChar w:fldCharType="begin"/>
      </w:r>
      <w:ins w:id="81" w:author="Riser, Troy Lee (KGS)" w:date="2022-05-04T16:54:00Z">
        <w:r w:rsidR="00FE406E">
          <w:instrText>HYPERLINK "https://www.va.gov/vapubs/viewPublication.asp?Pub_ID=1254&amp;FType=2"</w:instrText>
        </w:r>
      </w:ins>
      <w:del w:id="82" w:author="Riser, Troy Lee (KGS)" w:date="2022-05-04T16:53:00Z">
        <w:r w:rsidDel="00FE406E">
          <w:delInstrText xml:space="preserve"> HYPERLINK "https://vaww.va.gov/vapubs/Search_action.cfmhttps:/vaww.va.gov/vapubs/viewPublication.asp?Pub_ID=1254&amp;FType=2" </w:delInstrText>
        </w:r>
      </w:del>
      <w:r>
        <w:fldChar w:fldCharType="separate"/>
      </w:r>
      <w:r w:rsidR="0074304E" w:rsidRPr="0074304E">
        <w:rPr>
          <w:rStyle w:val="Hyperlink"/>
          <w:rFonts w:cs="Arial"/>
        </w:rPr>
        <w:t>VA Directive 6500, VA Cybersecurity Program</w:t>
      </w:r>
      <w:r>
        <w:rPr>
          <w:rStyle w:val="Hyperlink"/>
          <w:rFonts w:cs="Arial"/>
        </w:rPr>
        <w:fldChar w:fldCharType="end"/>
      </w:r>
      <w:r w:rsidR="00A5173D">
        <w:t xml:space="preserve"> published February 24, 2021.</w:t>
      </w:r>
      <w:commentRangeEnd w:id="79"/>
      <w:r w:rsidR="00192CBB">
        <w:rPr>
          <w:rStyle w:val="CommentReference"/>
          <w:rFonts w:eastAsiaTheme="minorHAnsi"/>
          <w:color w:val="auto"/>
        </w:rPr>
        <w:commentReference w:id="79"/>
      </w:r>
      <w:commentRangeEnd w:id="80"/>
      <w:r w:rsidR="00FE406E">
        <w:rPr>
          <w:rStyle w:val="CommentReference"/>
          <w:rFonts w:eastAsiaTheme="minorHAnsi"/>
          <w:color w:val="auto"/>
        </w:rPr>
        <w:commentReference w:id="80"/>
      </w:r>
    </w:p>
    <w:p w14:paraId="72BB7F87" w14:textId="6480C582" w:rsidR="005F1162" w:rsidRDefault="00886B31" w:rsidP="005F1162">
      <w:pPr>
        <w:pStyle w:val="Para2"/>
        <w:numPr>
          <w:ilvl w:val="1"/>
          <w:numId w:val="8"/>
        </w:numPr>
      </w:pPr>
      <w:ins w:id="83" w:author="Riser, Troy Lee (KGS)" w:date="2022-05-04T17:11:00Z">
        <w:r>
          <w:fldChar w:fldCharType="begin"/>
        </w:r>
        <w:r>
          <w:instrText xml:space="preserve"> HYPERLINK "https://dvagov.sharepoint.com/sites/OITEPMOVistAOffice/Shared%20Documents/Forms/AllItems.aspx?OR=Teams%2DHL&amp;CT=1651698560734&amp;params=eyJBcHBOYW1lIjoiVGVhbXMtRGVza3RvcCIsIkFwcFZlcnNpb24iOiIyNy8yMjAzMDcwMTYxMCJ9&amp;id=%2Fsites%2FOITEPMOVistAOffice%2FShared%20Documents%2FVA%20Directive%206402&amp;viewid=e5d92ad3%2D7a0d%2D4e38%2Db4e2%2De9bade307dff" </w:instrText>
        </w:r>
        <w:r>
          <w:fldChar w:fldCharType="separate"/>
        </w:r>
        <w:commentRangeStart w:id="84"/>
        <w:commentRangeStart w:id="85"/>
        <w:commentRangeStart w:id="86"/>
        <w:r w:rsidR="005F1162" w:rsidRPr="00886B31">
          <w:rPr>
            <w:rStyle w:val="Hyperlink"/>
            <w:rFonts w:cs="Arial"/>
          </w:rPr>
          <w:t>VistA Standardization and Virtualization Software Wai</w:t>
        </w:r>
        <w:r w:rsidR="005F1162" w:rsidRPr="00886B31">
          <w:rPr>
            <w:rStyle w:val="Hyperlink"/>
            <w:rFonts w:cs="Arial"/>
          </w:rPr>
          <w:t>v</w:t>
        </w:r>
        <w:r w:rsidR="005F1162" w:rsidRPr="00886B31">
          <w:rPr>
            <w:rStyle w:val="Hyperlink"/>
            <w:rFonts w:cs="Arial"/>
          </w:rPr>
          <w:t>er Exemption</w:t>
        </w:r>
        <w:r>
          <w:fldChar w:fldCharType="end"/>
        </w:r>
        <w:r>
          <w:t>,</w:t>
        </w:r>
      </w:ins>
      <w:r w:rsidR="005F1162">
        <w:t xml:space="preserve"> dated June</w:t>
      </w:r>
      <w:ins w:id="87" w:author="Riser, Troy Lee (KGS)" w:date="2022-05-04T16:55:00Z">
        <w:r w:rsidR="00FE406E">
          <w:t> </w:t>
        </w:r>
      </w:ins>
      <w:del w:id="88" w:author="Riser, Troy Lee (KGS)" w:date="2022-05-04T16:55:00Z">
        <w:r w:rsidR="005F1162" w:rsidDel="00FE406E">
          <w:delText xml:space="preserve"> </w:delText>
        </w:r>
      </w:del>
      <w:r w:rsidR="005F1162">
        <w:t>2020.</w:t>
      </w:r>
      <w:commentRangeEnd w:id="84"/>
      <w:r w:rsidR="00192CBB">
        <w:rPr>
          <w:rStyle w:val="CommentReference"/>
          <w:rFonts w:eastAsiaTheme="minorHAnsi"/>
          <w:color w:val="auto"/>
        </w:rPr>
        <w:commentReference w:id="84"/>
      </w:r>
      <w:commentRangeEnd w:id="85"/>
      <w:r w:rsidR="00E1455C">
        <w:rPr>
          <w:rStyle w:val="CommentReference"/>
          <w:rFonts w:eastAsiaTheme="minorHAnsi"/>
          <w:color w:val="auto"/>
        </w:rPr>
        <w:commentReference w:id="85"/>
      </w:r>
      <w:commentRangeEnd w:id="86"/>
      <w:r w:rsidR="00E1455C">
        <w:rPr>
          <w:rStyle w:val="CommentReference"/>
          <w:rFonts w:eastAsiaTheme="minorHAnsi"/>
          <w:color w:val="auto"/>
        </w:rPr>
        <w:commentReference w:id="86"/>
      </w:r>
      <w:ins w:id="89" w:author="Riser, Troy Lee (KGS)" w:date="2022-05-04T17:08:00Z">
        <w:r>
          <w:t xml:space="preserve"> (Rescinded)</w:t>
        </w:r>
      </w:ins>
    </w:p>
    <w:p w14:paraId="1E1846B8" w14:textId="49D761C9" w:rsidR="005F1162" w:rsidRPr="00F42625" w:rsidRDefault="005F1162" w:rsidP="005F1162">
      <w:pPr>
        <w:pStyle w:val="Para1"/>
        <w:numPr>
          <w:ilvl w:val="0"/>
          <w:numId w:val="8"/>
        </w:numPr>
      </w:pPr>
      <w:r w:rsidRPr="00983D22">
        <w:t>DEFINITIONS</w:t>
      </w:r>
      <w:r>
        <w:t>.</w:t>
      </w:r>
    </w:p>
    <w:p w14:paraId="245DD13E" w14:textId="2DF4A813" w:rsidR="005F1162" w:rsidRDefault="005F1162">
      <w:pPr>
        <w:pStyle w:val="Para2"/>
        <w:numPr>
          <w:ilvl w:val="1"/>
          <w:numId w:val="20"/>
        </w:numPr>
        <w:pPrChange w:id="90" w:author="DeCarlo, Danielle" w:date="2022-02-07T16:05:00Z">
          <w:pPr>
            <w:pStyle w:val="Para2"/>
          </w:pPr>
        </w:pPrChange>
      </w:pPr>
      <w:r w:rsidRPr="006D42C1">
        <w:rPr>
          <w:b/>
        </w:rPr>
        <w:t xml:space="preserve">National </w:t>
      </w:r>
      <w:r>
        <w:rPr>
          <w:b/>
        </w:rPr>
        <w:t xml:space="preserve">Class I </w:t>
      </w:r>
      <w:r w:rsidRPr="006D42C1">
        <w:rPr>
          <w:b/>
        </w:rPr>
        <w:t>Software.</w:t>
      </w:r>
      <w:r>
        <w:t xml:space="preserve"> Nationally released OIT</w:t>
      </w:r>
      <w:r w:rsidR="00013C43">
        <w:t xml:space="preserve"> DevSecOps</w:t>
      </w:r>
      <w:r>
        <w:t xml:space="preserve"> </w:t>
      </w:r>
      <w:r w:rsidR="00C60976">
        <w:t>SPM</w:t>
      </w:r>
      <w:r>
        <w:t xml:space="preserve"> </w:t>
      </w:r>
      <w:r w:rsidRPr="00EB4612">
        <w:t>VistA</w:t>
      </w:r>
      <w:r>
        <w:rPr>
          <w:color w:val="FF0000"/>
        </w:rPr>
        <w:t xml:space="preserve"> </w:t>
      </w:r>
      <w:r>
        <w:t xml:space="preserve">software </w:t>
      </w:r>
      <w:r w:rsidR="00013C43">
        <w:t>includes</w:t>
      </w:r>
      <w:r>
        <w:t xml:space="preserve"> all </w:t>
      </w:r>
      <w:r w:rsidRPr="006D42C1">
        <w:t xml:space="preserve">interfaces installed on or interacting with VA computing environments. National </w:t>
      </w:r>
      <w:r>
        <w:t>S</w:t>
      </w:r>
      <w:r w:rsidRPr="006D42C1">
        <w:t>oftware ha</w:t>
      </w:r>
      <w:r>
        <w:t>s</w:t>
      </w:r>
      <w:r w:rsidRPr="006D42C1">
        <w:t xml:space="preserve"> been created by or evaluated and certified by</w:t>
      </w:r>
      <w:r>
        <w:t xml:space="preserve"> </w:t>
      </w:r>
      <w:r w:rsidRPr="00DA030F">
        <w:t>DevSecOps</w:t>
      </w:r>
      <w:r>
        <w:t xml:space="preserve"> </w:t>
      </w:r>
      <w:r w:rsidRPr="00AC4FCB">
        <w:t xml:space="preserve">to comply with VA established criteria </w:t>
      </w:r>
      <w:r w:rsidR="00B14B6D">
        <w:t xml:space="preserve">listed below. (Source: </w:t>
      </w:r>
      <w:r w:rsidR="00BD265D">
        <w:t>VistA Office</w:t>
      </w:r>
      <w:r w:rsidR="00B14B6D">
        <w:t>)</w:t>
      </w:r>
    </w:p>
    <w:p w14:paraId="3E310D8B" w14:textId="77777777" w:rsidR="005F1162" w:rsidRPr="009D6F26" w:rsidRDefault="005F1162" w:rsidP="00065214">
      <w:pPr>
        <w:pStyle w:val="Para3"/>
      </w:pPr>
      <w:r w:rsidRPr="009D6F26">
        <w:t>Architecture and technology</w:t>
      </w:r>
    </w:p>
    <w:p w14:paraId="7AE1550D" w14:textId="77777777" w:rsidR="005F1162" w:rsidRPr="009D6F26" w:rsidRDefault="005F1162">
      <w:pPr>
        <w:pStyle w:val="Para3"/>
      </w:pPr>
      <w:r w:rsidRPr="009D6F26">
        <w:t>Capacity and performance</w:t>
      </w:r>
    </w:p>
    <w:p w14:paraId="3188BF79" w14:textId="77777777" w:rsidR="005F1162" w:rsidRPr="009D6F26" w:rsidRDefault="005F1162">
      <w:pPr>
        <w:pStyle w:val="Para3"/>
      </w:pPr>
      <w:r w:rsidRPr="009D6F26">
        <w:t>Coding standards</w:t>
      </w:r>
    </w:p>
    <w:p w14:paraId="66264039" w14:textId="77777777" w:rsidR="005F1162" w:rsidRPr="009D6F26" w:rsidRDefault="005F1162">
      <w:pPr>
        <w:pStyle w:val="Para3"/>
      </w:pPr>
      <w:r w:rsidRPr="009D6F26">
        <w:t>Documentation</w:t>
      </w:r>
    </w:p>
    <w:p w14:paraId="647ABE8B" w14:textId="77777777" w:rsidR="005F1162" w:rsidRPr="009D6F26" w:rsidRDefault="005F1162">
      <w:pPr>
        <w:pStyle w:val="Para3"/>
      </w:pPr>
      <w:r w:rsidRPr="009D6F26">
        <w:t>Interagency agreements</w:t>
      </w:r>
    </w:p>
    <w:p w14:paraId="53ECD3A7" w14:textId="77777777" w:rsidR="005F1162" w:rsidRPr="009D6F26" w:rsidRDefault="005F1162">
      <w:pPr>
        <w:pStyle w:val="Para3"/>
      </w:pPr>
      <w:r w:rsidRPr="009D6F26">
        <w:t>Name spacing and interface control agreements</w:t>
      </w:r>
    </w:p>
    <w:p w14:paraId="3F80A2DB" w14:textId="77777777" w:rsidR="005F1162" w:rsidRPr="009D6F26" w:rsidRDefault="005F1162">
      <w:pPr>
        <w:pStyle w:val="Para3"/>
      </w:pPr>
      <w:r w:rsidRPr="009D6F26">
        <w:t>Network capacity impacts</w:t>
      </w:r>
    </w:p>
    <w:p w14:paraId="44F488B2" w14:textId="77777777" w:rsidR="005F1162" w:rsidRPr="009D6F26" w:rsidRDefault="005F1162">
      <w:pPr>
        <w:pStyle w:val="Para3"/>
      </w:pPr>
      <w:r w:rsidRPr="009D6F26">
        <w:t>OIT Technical Reference Model (TRM)</w:t>
      </w:r>
    </w:p>
    <w:p w14:paraId="742CE609" w14:textId="77777777" w:rsidR="005F1162" w:rsidRPr="009D6F26" w:rsidRDefault="005F1162">
      <w:pPr>
        <w:pStyle w:val="Para3"/>
      </w:pPr>
      <w:r w:rsidRPr="009D6F26">
        <w:t>Privacy and confidentiality</w:t>
      </w:r>
    </w:p>
    <w:p w14:paraId="7981CB25" w14:textId="77777777" w:rsidR="005F1162" w:rsidRPr="009D6F26" w:rsidRDefault="005F1162">
      <w:pPr>
        <w:pStyle w:val="Para3"/>
      </w:pPr>
      <w:r w:rsidRPr="009D6F26">
        <w:t>Section 508 accessibility</w:t>
      </w:r>
    </w:p>
    <w:p w14:paraId="035B4F98" w14:textId="77777777" w:rsidR="005F1162" w:rsidRPr="009D6F26" w:rsidRDefault="005F1162">
      <w:pPr>
        <w:pStyle w:val="Para3"/>
      </w:pPr>
      <w:r w:rsidRPr="009D6F26">
        <w:t>Security</w:t>
      </w:r>
    </w:p>
    <w:p w14:paraId="61092527" w14:textId="77777777" w:rsidR="005F1162" w:rsidRPr="009D6F26" w:rsidRDefault="005F1162">
      <w:pPr>
        <w:pStyle w:val="Para3"/>
      </w:pPr>
      <w:r w:rsidRPr="009D6F26">
        <w:lastRenderedPageBreak/>
        <w:t>Testing</w:t>
      </w:r>
    </w:p>
    <w:p w14:paraId="36E32614" w14:textId="267535E2" w:rsidR="005F1162" w:rsidRDefault="005F1162" w:rsidP="009D6F26">
      <w:pPr>
        <w:pStyle w:val="Para2"/>
      </w:pPr>
      <w:r w:rsidRPr="0006331B">
        <w:rPr>
          <w:b/>
          <w:bCs/>
        </w:rPr>
        <w:t>Class II Software</w:t>
      </w:r>
      <w:r w:rsidRPr="00E6479A">
        <w:rPr>
          <w:b/>
        </w:rPr>
        <w:t>.</w:t>
      </w:r>
      <w:r>
        <w:t xml:space="preserve"> Represents a Class III product that has been verified as compliant with established standards. These are products coming out of field development (FD) and are certified and approved for Class II deployment and follow-on support by FD. </w:t>
      </w:r>
      <w:r w:rsidR="00B14B6D">
        <w:t>(Source:</w:t>
      </w:r>
      <w:r w:rsidR="007C15F9">
        <w:t xml:space="preserve"> </w:t>
      </w:r>
      <w:r w:rsidR="00BD265D">
        <w:t>VistA Office</w:t>
      </w:r>
      <w:r w:rsidR="00B14B6D">
        <w:t>)</w:t>
      </w:r>
    </w:p>
    <w:p w14:paraId="4338B019" w14:textId="15892D86" w:rsidR="005F1162" w:rsidRPr="00C76482" w:rsidRDefault="005F1162" w:rsidP="009D6F26">
      <w:pPr>
        <w:pStyle w:val="Para2"/>
      </w:pPr>
      <w:r>
        <w:rPr>
          <w:b/>
        </w:rPr>
        <w:t xml:space="preserve">Class III </w:t>
      </w:r>
      <w:r w:rsidRPr="006D42C1">
        <w:rPr>
          <w:b/>
        </w:rPr>
        <w:t>Software.</w:t>
      </w:r>
      <w:r>
        <w:t xml:space="preserve"> </w:t>
      </w:r>
      <w:r w:rsidRPr="006D42C1">
        <w:t>Products originating from any unrelated</w:t>
      </w:r>
      <w:r>
        <w:t xml:space="preserve"> OIT</w:t>
      </w:r>
      <w:r w:rsidR="00013C43">
        <w:t xml:space="preserve"> DevSecOps</w:t>
      </w:r>
      <w:r w:rsidR="00271CD5">
        <w:t xml:space="preserve"> </w:t>
      </w:r>
      <w:r w:rsidR="00C60976">
        <w:t>SPM</w:t>
      </w:r>
      <w:r w:rsidRPr="006D42C1">
        <w:t xml:space="preserve"> source including field developers, non-</w:t>
      </w:r>
      <w:r>
        <w:t>Information Technology (</w:t>
      </w:r>
      <w:r w:rsidRPr="006D42C1">
        <w:t>IT</w:t>
      </w:r>
      <w:r>
        <w:t>)</w:t>
      </w:r>
      <w:r w:rsidRPr="006D42C1">
        <w:t xml:space="preserve"> VA staff (e.g., physicians), vendors, open source, research, or educational organizations</w:t>
      </w:r>
      <w:r>
        <w:t xml:space="preserve"> located on a VAMC specific VistA instance. These s</w:t>
      </w:r>
      <w:r w:rsidRPr="006D42C1">
        <w:t>oftware products generally have a limited and non-standardized distribution across VA systems and are not</w:t>
      </w:r>
      <w:r>
        <w:t xml:space="preserve"> </w:t>
      </w:r>
      <w:r w:rsidRPr="006D42C1">
        <w:t xml:space="preserve">covered by </w:t>
      </w:r>
      <w:r>
        <w:t>OI</w:t>
      </w:r>
      <w:r w:rsidRPr="006D42C1">
        <w:t>T</w:t>
      </w:r>
      <w:r>
        <w:t xml:space="preserve"> </w:t>
      </w:r>
      <w:r w:rsidR="00013C43">
        <w:t xml:space="preserve">DevSecOps </w:t>
      </w:r>
      <w:r w:rsidR="00C60976">
        <w:t>SPM</w:t>
      </w:r>
      <w:r>
        <w:t xml:space="preserve"> </w:t>
      </w:r>
      <w:r w:rsidRPr="006D42C1">
        <w:t>support commitments.</w:t>
      </w:r>
      <w:r w:rsidR="00B14B6D" w:rsidRPr="00B14B6D">
        <w:t xml:space="preserve"> </w:t>
      </w:r>
      <w:r w:rsidR="00B14B6D">
        <w:t xml:space="preserve">(Source: </w:t>
      </w:r>
      <w:r w:rsidR="00BD265D">
        <w:t>VistA Office</w:t>
      </w:r>
      <w:r w:rsidR="00B14B6D">
        <w:t>)</w:t>
      </w:r>
    </w:p>
    <w:sectPr w:rsidR="005F1162" w:rsidRPr="00C76482" w:rsidSect="001D0D6D">
      <w:headerReference w:type="even" r:id="rId30"/>
      <w:headerReference w:type="default" r:id="rId31"/>
      <w:footerReference w:type="even" r:id="rId32"/>
      <w:footerReference w:type="default" r:id="rId33"/>
      <w:type w:val="continuous"/>
      <w:pgSz w:w="12240" w:h="15840" w:code="1"/>
      <w:pgMar w:top="1440" w:right="1440" w:bottom="1440" w:left="1440" w:header="576" w:footer="576" w:gutter="0"/>
      <w:cols w:space="144"/>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Carlo, Danielle" w:date="2022-02-07T14:27:00Z" w:initials="DD">
    <w:p w14:paraId="198C74CA" w14:textId="77777777" w:rsidR="00BA0266" w:rsidRDefault="00BA0266" w:rsidP="00BA0266">
      <w:pPr>
        <w:pStyle w:val="CommentText"/>
      </w:pPr>
      <w:r>
        <w:rPr>
          <w:rStyle w:val="CommentReference"/>
        </w:rPr>
        <w:annotationRef/>
      </w:r>
      <w:r>
        <w:rPr>
          <w:rStyle w:val="CommentReference"/>
        </w:rPr>
        <w:annotationRef/>
      </w:r>
      <w:r>
        <w:t xml:space="preserve">Comment: Please revise to use plain language to make the directive easy to understand.  Text such as ‘it has been determined that…’ are wordy and don’t clearly convey policy.  </w:t>
      </w:r>
    </w:p>
    <w:p w14:paraId="7A9AD46F" w14:textId="3C692879" w:rsidR="00BA0266" w:rsidRDefault="00BA0266">
      <w:pPr>
        <w:pStyle w:val="CommentText"/>
      </w:pPr>
    </w:p>
  </w:comment>
  <w:comment w:id="5" w:author="DeCarlo, Danielle" w:date="2022-02-07T14:27:00Z" w:initials="DD">
    <w:p w14:paraId="36F81C28" w14:textId="74109E1D" w:rsidR="00BA0266" w:rsidRDefault="00BA0266">
      <w:pPr>
        <w:pStyle w:val="CommentText"/>
      </w:pPr>
      <w:r>
        <w:rPr>
          <w:rStyle w:val="CommentReference"/>
        </w:rPr>
        <w:annotationRef/>
      </w:r>
      <w:r>
        <w:t>Critical Comment: Please outline major changes to this directive from previous version. How has the revised version of this directive changed in comparison to the 2013 version?</w:t>
      </w:r>
    </w:p>
  </w:comment>
  <w:comment w:id="35" w:author="DeCarlo, Danielle" w:date="2022-02-07T15:49:00Z" w:initials="DD">
    <w:p w14:paraId="4ED113C7" w14:textId="51DDDED0" w:rsidR="00F917AF" w:rsidRDefault="00F917AF">
      <w:pPr>
        <w:pStyle w:val="CommentText"/>
      </w:pPr>
      <w:r>
        <w:rPr>
          <w:rStyle w:val="CommentReference"/>
        </w:rPr>
        <w:annotationRef/>
      </w:r>
      <w:r>
        <w:t xml:space="preserve">Kenneth Wagner Comment: </w:t>
      </w:r>
      <w:r>
        <w:rPr>
          <w:rStyle w:val="CommentReference"/>
        </w:rPr>
        <w:annotationRef/>
      </w:r>
      <w:r>
        <w:t xml:space="preserve">What message is this sentence trying to convey?  All exemptions after November 2018 are still valid?  What about waivers before Nov 2018?  Does this directive sunset them?  Is this date correct in that </w:t>
      </w:r>
      <w:proofErr w:type="gramStart"/>
      <w:r>
        <w:t>4 year old</w:t>
      </w:r>
      <w:proofErr w:type="gramEnd"/>
      <w:r>
        <w:t xml:space="preserve"> waivers are still </w:t>
      </w:r>
      <w:r w:rsidR="004A7875">
        <w:t>valid</w:t>
      </w:r>
      <w:r>
        <w:t>?</w:t>
      </w:r>
    </w:p>
  </w:comment>
  <w:comment w:id="36" w:author="Riser, Troy Lee (KGS)" w:date="2022-05-04T15:55:00Z" w:initials="RTL(">
    <w:p w14:paraId="7C3D492D" w14:textId="2EC3620C" w:rsidR="002C60E4" w:rsidRDefault="002C60E4">
      <w:pPr>
        <w:pStyle w:val="CommentText"/>
      </w:pPr>
      <w:r>
        <w:rPr>
          <w:rStyle w:val="CommentReference"/>
        </w:rPr>
        <w:annotationRef/>
      </w:r>
      <w:r>
        <w:t xml:space="preserve">Revised for clarity. The date given is valid and correct. This directive does not sunset them. All exemptions are still valid. Any new waivers after November 2018 have been disavowed. There are no longer any new waivers. </w:t>
      </w:r>
    </w:p>
  </w:comment>
  <w:comment w:id="41" w:author="DeCarlo, Danielle" w:date="2022-02-07T15:50:00Z" w:initials="DD">
    <w:p w14:paraId="01C082ED" w14:textId="0F3ADC69" w:rsidR="00F917AF" w:rsidRDefault="00F917AF">
      <w:pPr>
        <w:pStyle w:val="CommentText"/>
      </w:pPr>
      <w:r>
        <w:rPr>
          <w:rStyle w:val="CommentReference"/>
        </w:rPr>
        <w:annotationRef/>
      </w:r>
      <w:r>
        <w:t xml:space="preserve">Kenneth Wagner </w:t>
      </w:r>
      <w:r>
        <w:rPr>
          <w:rStyle w:val="CommentReference"/>
        </w:rPr>
        <w:annotationRef/>
      </w:r>
      <w:r>
        <w:t>Critical comment:  2019 version of the directive had many more responsibilities than this revision.  As written, this directive has very few specific responsibilities for any Under or Assistant Secretary and does not address responsibilities or membership of the configuration control boards mentioned in Para 2</w:t>
      </w:r>
    </w:p>
  </w:comment>
  <w:comment w:id="42" w:author="Riser, Troy Lee (KGS)" w:date="2022-05-04T16:06:00Z" w:initials="RTL(">
    <w:p w14:paraId="16A444D7" w14:textId="5F82D640" w:rsidR="004238BF" w:rsidRDefault="00A03CD6">
      <w:pPr>
        <w:pStyle w:val="CommentText"/>
      </w:pPr>
      <w:r>
        <w:rPr>
          <w:rStyle w:val="CommentReference"/>
        </w:rPr>
        <w:annotationRef/>
      </w:r>
      <w:r w:rsidR="004238BF">
        <w:t xml:space="preserve">The Assistant Secretary’s responsibilities are accurate as listed. </w:t>
      </w:r>
      <w:r>
        <w:t xml:space="preserve">The 2019 version is obsolete. Responsibilities were changed </w:t>
      </w:r>
      <w:proofErr w:type="gramStart"/>
      <w:r>
        <w:t>as a result of</w:t>
      </w:r>
      <w:proofErr w:type="gramEnd"/>
      <w:r>
        <w:t xml:space="preserve"> organizational changes brought about by OIT reorganization.</w:t>
      </w:r>
    </w:p>
    <w:p w14:paraId="0ADCE72E" w14:textId="77777777" w:rsidR="004238BF" w:rsidRDefault="004238BF">
      <w:pPr>
        <w:pStyle w:val="CommentText"/>
      </w:pPr>
    </w:p>
    <w:p w14:paraId="308C7A5B" w14:textId="33897B3E" w:rsidR="004238BF" w:rsidRDefault="004238BF">
      <w:pPr>
        <w:pStyle w:val="CommentText"/>
      </w:pPr>
      <w:r>
        <w:t>There is no mention of configuration control boards in Para 2 of this document.</w:t>
      </w:r>
    </w:p>
  </w:comment>
  <w:comment w:id="43" w:author="DeCarlo, Danielle" w:date="2022-02-07T15:51:00Z" w:initials="DD">
    <w:p w14:paraId="5368514A" w14:textId="225FA2EB" w:rsidR="00F917AF" w:rsidRDefault="00F917AF">
      <w:pPr>
        <w:pStyle w:val="CommentText"/>
      </w:pPr>
      <w:r>
        <w:rPr>
          <w:rStyle w:val="CommentReference"/>
        </w:rPr>
        <w:annotationRef/>
      </w:r>
      <w:r>
        <w:t>Kenneth Wagner Comment:  Since OEHRM is given exemptions above, should EHRM Director have any responsibility?</w:t>
      </w:r>
    </w:p>
  </w:comment>
  <w:comment w:id="44" w:author="Riser, Troy Lee (KGS)" w:date="2022-05-04T16:22:00Z" w:initials="RTL(">
    <w:p w14:paraId="35B94EA3" w14:textId="0013BE17" w:rsidR="000C24E2" w:rsidRDefault="000C24E2">
      <w:pPr>
        <w:pStyle w:val="CommentText"/>
      </w:pPr>
      <w:r>
        <w:rPr>
          <w:rStyle w:val="CommentReference"/>
        </w:rPr>
        <w:annotationRef/>
      </w:r>
      <w:r>
        <w:t xml:space="preserve">This will require further research. </w:t>
      </w:r>
    </w:p>
  </w:comment>
  <w:comment w:id="46" w:author="Riser, Troy Lee (KGS)" w:date="2022-05-05T09:09:00Z" w:initials="RTL(">
    <w:p w14:paraId="1BAB5A2E" w14:textId="3F978DF2" w:rsidR="00E1455C" w:rsidRDefault="00E1455C">
      <w:pPr>
        <w:pStyle w:val="CommentText"/>
      </w:pPr>
      <w:r>
        <w:rPr>
          <w:rStyle w:val="CommentReference"/>
        </w:rPr>
        <w:annotationRef/>
      </w:r>
      <w:r w:rsidR="00CF53B6">
        <w:rPr>
          <w:noProof/>
        </w:rPr>
        <w:t>Plain Language guidance strongly discourages use of th</w:t>
      </w:r>
      <w:r w:rsidR="00CF53B6">
        <w:rPr>
          <w:noProof/>
        </w:rPr>
        <w:t>e imperative 'shall'.</w:t>
      </w:r>
      <w:r w:rsidR="00CF53B6">
        <w:rPr>
          <w:noProof/>
        </w:rPr>
        <w:t xml:space="preserve"> Revised accordingly througho</w:t>
      </w:r>
      <w:r w:rsidR="00CF53B6">
        <w:rPr>
          <w:noProof/>
        </w:rPr>
        <w:t>ut.</w:t>
      </w:r>
    </w:p>
  </w:comment>
  <w:comment w:id="56" w:author="DeCarlo, Danielle" w:date="2022-02-07T15:53:00Z" w:initials="DD">
    <w:p w14:paraId="7FAB5574" w14:textId="251587B0" w:rsidR="00F917AF" w:rsidRDefault="00F917AF">
      <w:pPr>
        <w:pStyle w:val="CommentText"/>
      </w:pPr>
      <w:r>
        <w:rPr>
          <w:rStyle w:val="CommentReference"/>
        </w:rPr>
        <w:annotationRef/>
      </w:r>
      <w:r>
        <w:t>Kenneth Wagner Comment:  This is little value added.  ‘A VHA official shall use VHA channels’ is not clarifying the r</w:t>
      </w:r>
      <w:r w:rsidR="004A7875">
        <w:t>espoinsbilities</w:t>
      </w:r>
      <w:r>
        <w:t xml:space="preserve"> for this official.  What committees and what avenues are there from those VHA committees to the committees in Para 2?</w:t>
      </w:r>
    </w:p>
  </w:comment>
  <w:comment w:id="57" w:author="Riser, Troy Lee (KGS)" w:date="2022-05-04T16:33:00Z" w:initials="RTL(">
    <w:p w14:paraId="7879EADA" w14:textId="58F0BF6A" w:rsidR="008D7081" w:rsidRDefault="008D7081">
      <w:pPr>
        <w:pStyle w:val="CommentText"/>
      </w:pPr>
      <w:r>
        <w:rPr>
          <w:rStyle w:val="CommentReference"/>
        </w:rPr>
        <w:annotationRef/>
      </w:r>
      <w:r>
        <w:t>Defer to Dr. Nebeker.</w:t>
      </w:r>
    </w:p>
  </w:comment>
  <w:comment w:id="60" w:author="DeCarlo, Danielle" w:date="2022-02-07T15:55:00Z" w:initials="DD">
    <w:p w14:paraId="11531731" w14:textId="02681742" w:rsidR="00F917AF" w:rsidRDefault="00F917AF">
      <w:pPr>
        <w:pStyle w:val="CommentText"/>
      </w:pPr>
      <w:r>
        <w:rPr>
          <w:rStyle w:val="CommentReference"/>
        </w:rPr>
        <w:annotationRef/>
      </w:r>
      <w:r>
        <w:t>Comment: Hyperlink does not work</w:t>
      </w:r>
    </w:p>
  </w:comment>
  <w:comment w:id="61" w:author="Riser, Troy Lee (KGS)" w:date="2022-05-04T16:39:00Z" w:initials="RTL(">
    <w:p w14:paraId="1FE20D62" w14:textId="15A44402" w:rsidR="008D7081" w:rsidRDefault="008D7081">
      <w:pPr>
        <w:pStyle w:val="CommentText"/>
      </w:pPr>
      <w:r>
        <w:rPr>
          <w:rStyle w:val="CommentReference"/>
        </w:rPr>
        <w:annotationRef/>
      </w:r>
      <w:r>
        <w:t>Link fixed.</w:t>
      </w:r>
    </w:p>
  </w:comment>
  <w:comment w:id="64" w:author="DeCarlo, Danielle" w:date="2022-02-07T15:56:00Z" w:initials="DD">
    <w:p w14:paraId="7EE28444" w14:textId="77777777" w:rsidR="00192CBB" w:rsidRDefault="00192CBB" w:rsidP="00192CBB">
      <w:pPr>
        <w:pStyle w:val="CommentText"/>
      </w:pPr>
      <w:r>
        <w:rPr>
          <w:rStyle w:val="CommentReference"/>
        </w:rPr>
        <w:annotationRef/>
      </w:r>
      <w:r>
        <w:t xml:space="preserve">Comment: This reference is not clearly labeled OMB guidelines.  </w:t>
      </w:r>
      <w:proofErr w:type="gramStart"/>
      <w:r>
        <w:t>Also</w:t>
      </w:r>
      <w:proofErr w:type="gramEnd"/>
      <w:r>
        <w:t xml:space="preserve"> this reference is from the a state source (North Dakota), not a federal source. Suggest use different reference or remove it.</w:t>
      </w:r>
    </w:p>
    <w:p w14:paraId="52F923EE" w14:textId="77777777" w:rsidR="00192CBB" w:rsidRDefault="00192CBB" w:rsidP="00192CBB">
      <w:pPr>
        <w:pStyle w:val="CommentText"/>
      </w:pPr>
    </w:p>
    <w:p w14:paraId="46523B2D" w14:textId="3AE44BC9" w:rsidR="00192CBB" w:rsidRDefault="00192CBB" w:rsidP="00192CBB">
      <w:pPr>
        <w:pStyle w:val="CommentText"/>
      </w:pPr>
      <w:r>
        <w:t>Please include a specific name and date for the reference.</w:t>
      </w:r>
    </w:p>
  </w:comment>
  <w:comment w:id="65" w:author="Riser, Troy Lee (KGS)" w:date="2022-05-04T16:40:00Z" w:initials="RTL(">
    <w:p w14:paraId="59D1C0B7" w14:textId="5606BDB5" w:rsidR="008D7081" w:rsidRDefault="008D7081">
      <w:pPr>
        <w:pStyle w:val="CommentText"/>
      </w:pPr>
      <w:r>
        <w:rPr>
          <w:rStyle w:val="CommentReference"/>
        </w:rPr>
        <w:annotationRef/>
      </w:r>
      <w:r w:rsidR="00E32F8A">
        <w:t>Reference invalid/omitted.</w:t>
      </w:r>
    </w:p>
  </w:comment>
  <w:comment w:id="71" w:author="DeCarlo, Danielle" w:date="2022-02-07T15:57:00Z" w:initials="DD">
    <w:p w14:paraId="3B5B8065" w14:textId="2816BBFA" w:rsidR="00192CBB" w:rsidRDefault="00192CBB">
      <w:pPr>
        <w:pStyle w:val="CommentText"/>
      </w:pPr>
      <w:r>
        <w:rPr>
          <w:rStyle w:val="CommentReference"/>
        </w:rPr>
        <w:annotationRef/>
      </w:r>
      <w:r>
        <w:rPr>
          <w:rStyle w:val="CommentReference"/>
        </w:rPr>
        <w:annotationRef/>
      </w:r>
      <w:r>
        <w:t>Comment: Please include date of the reference.</w:t>
      </w:r>
    </w:p>
  </w:comment>
  <w:comment w:id="72" w:author="Riser, Troy Lee (KGS)" w:date="2022-05-04T16:50:00Z" w:initials="RTL(">
    <w:p w14:paraId="7A9FB02E" w14:textId="248DDD84" w:rsidR="00E32F8A" w:rsidRDefault="00E32F8A">
      <w:pPr>
        <w:pStyle w:val="CommentText"/>
      </w:pPr>
      <w:r>
        <w:rPr>
          <w:rStyle w:val="CommentReference"/>
        </w:rPr>
        <w:annotationRef/>
      </w:r>
      <w:r w:rsidR="00FE406E">
        <w:t>Corrected</w:t>
      </w:r>
      <w:r>
        <w:t>.</w:t>
      </w:r>
    </w:p>
  </w:comment>
  <w:comment w:id="79" w:author="DeCarlo, Danielle" w:date="2022-02-07T15:57:00Z" w:initials="DD">
    <w:p w14:paraId="60825EBC" w14:textId="76D91989" w:rsidR="00192CBB" w:rsidRDefault="00192CBB">
      <w:pPr>
        <w:pStyle w:val="CommentText"/>
      </w:pPr>
      <w:r>
        <w:rPr>
          <w:rStyle w:val="CommentReference"/>
        </w:rPr>
        <w:annotationRef/>
      </w:r>
      <w:r>
        <w:rPr>
          <w:rStyle w:val="CommentReference"/>
        </w:rPr>
        <w:annotationRef/>
      </w:r>
      <w:r>
        <w:t>Comment: Hyperlink did not work, please fix it.</w:t>
      </w:r>
    </w:p>
  </w:comment>
  <w:comment w:id="80" w:author="Riser, Troy Lee (KGS)" w:date="2022-05-04T16:54:00Z" w:initials="RTL(">
    <w:p w14:paraId="028D7FF8" w14:textId="5FE3410C" w:rsidR="00FE406E" w:rsidRDefault="00FE406E">
      <w:pPr>
        <w:pStyle w:val="CommentText"/>
      </w:pPr>
      <w:r>
        <w:rPr>
          <w:rStyle w:val="CommentReference"/>
        </w:rPr>
        <w:annotationRef/>
      </w:r>
      <w:r>
        <w:t>Corrected.</w:t>
      </w:r>
    </w:p>
  </w:comment>
  <w:comment w:id="84" w:author="DeCarlo, Danielle" w:date="2022-02-07T15:58:00Z" w:initials="DD">
    <w:p w14:paraId="448F98E6" w14:textId="49A5CD42" w:rsidR="00192CBB" w:rsidRDefault="00192CBB">
      <w:pPr>
        <w:pStyle w:val="CommentText"/>
      </w:pPr>
      <w:r>
        <w:rPr>
          <w:rStyle w:val="CommentReference"/>
        </w:rPr>
        <w:annotationRef/>
      </w:r>
      <w:r>
        <w:t>Comment: Please provide a hyperlink for the reference.</w:t>
      </w:r>
    </w:p>
  </w:comment>
  <w:comment w:id="85" w:author="Riser, Troy Lee (KGS)" w:date="2022-05-05T09:12:00Z" w:initials="RTL(">
    <w:p w14:paraId="28B87007" w14:textId="7113E806" w:rsidR="00E1455C" w:rsidRDefault="00E1455C">
      <w:pPr>
        <w:pStyle w:val="CommentText"/>
      </w:pPr>
      <w:r>
        <w:rPr>
          <w:rStyle w:val="CommentReference"/>
        </w:rPr>
        <w:annotationRef/>
      </w:r>
      <w:r w:rsidR="00CF53B6">
        <w:rPr>
          <w:noProof/>
        </w:rPr>
        <w:t>Hyp</w:t>
      </w:r>
      <w:r w:rsidR="00CF53B6">
        <w:rPr>
          <w:noProof/>
        </w:rPr>
        <w:t>erlink inserted.</w:t>
      </w:r>
    </w:p>
  </w:comment>
  <w:comment w:id="86" w:author="Riser, Troy Lee (KGS)" w:date="2022-05-05T09:12:00Z" w:initials="RTL(">
    <w:p w14:paraId="499E8BFB" w14:textId="626CE670" w:rsidR="00E1455C" w:rsidRDefault="00E1455C" w:rsidP="00E1455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AD46F" w15:done="0"/>
  <w15:commentEx w15:paraId="36F81C28" w15:done="0"/>
  <w15:commentEx w15:paraId="4ED113C7" w15:done="0"/>
  <w15:commentEx w15:paraId="7C3D492D" w15:paraIdParent="4ED113C7" w15:done="0"/>
  <w15:commentEx w15:paraId="01C082ED" w15:done="0"/>
  <w15:commentEx w15:paraId="308C7A5B" w15:paraIdParent="01C082ED" w15:done="0"/>
  <w15:commentEx w15:paraId="5368514A" w15:done="0"/>
  <w15:commentEx w15:paraId="35B94EA3" w15:paraIdParent="5368514A" w15:done="0"/>
  <w15:commentEx w15:paraId="1BAB5A2E" w15:done="0"/>
  <w15:commentEx w15:paraId="7FAB5574" w15:done="0"/>
  <w15:commentEx w15:paraId="7879EADA" w15:paraIdParent="7FAB5574" w15:done="0"/>
  <w15:commentEx w15:paraId="11531731" w15:done="0"/>
  <w15:commentEx w15:paraId="1FE20D62" w15:paraIdParent="11531731" w15:done="0"/>
  <w15:commentEx w15:paraId="46523B2D" w15:done="0"/>
  <w15:commentEx w15:paraId="59D1C0B7" w15:paraIdParent="46523B2D" w15:done="0"/>
  <w15:commentEx w15:paraId="3B5B8065" w15:done="0"/>
  <w15:commentEx w15:paraId="7A9FB02E" w15:paraIdParent="3B5B8065" w15:done="0"/>
  <w15:commentEx w15:paraId="60825EBC" w15:done="0"/>
  <w15:commentEx w15:paraId="028D7FF8" w15:paraIdParent="60825EBC" w15:done="0"/>
  <w15:commentEx w15:paraId="448F98E6" w15:done="0"/>
  <w15:commentEx w15:paraId="28B87007" w15:paraIdParent="448F98E6" w15:done="0"/>
  <w15:commentEx w15:paraId="499E8BFB" w15:paraIdParent="448F98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AAEB" w16cex:dateUtc="2022-02-07T19:27:00Z"/>
  <w16cex:commentExtensible w16cex:durableId="25ABAAD5" w16cex:dateUtc="2022-02-07T19:27:00Z"/>
  <w16cex:commentExtensible w16cex:durableId="25ABBE04" w16cex:dateUtc="2022-02-07T20:49:00Z"/>
  <w16cex:commentExtensible w16cex:durableId="261D2059" w16cex:dateUtc="2022-05-04T19:55:00Z"/>
  <w16cex:commentExtensible w16cex:durableId="25ABBE3C" w16cex:dateUtc="2022-02-07T20:50:00Z"/>
  <w16cex:commentExtensible w16cex:durableId="261D2313" w16cex:dateUtc="2022-05-04T20:06:00Z"/>
  <w16cex:commentExtensible w16cex:durableId="25ABBE66" w16cex:dateUtc="2022-02-07T20:51:00Z"/>
  <w16cex:commentExtensible w16cex:durableId="261D26DD" w16cex:dateUtc="2022-05-04T20:22:00Z"/>
  <w16cex:commentExtensible w16cex:durableId="261E12D4" w16cex:dateUtc="2022-05-05T13:09:00Z"/>
  <w16cex:commentExtensible w16cex:durableId="25ABBF15" w16cex:dateUtc="2022-02-07T20:53:00Z"/>
  <w16cex:commentExtensible w16cex:durableId="261D2975" w16cex:dateUtc="2022-05-04T20:33:00Z"/>
  <w16cex:commentExtensible w16cex:durableId="25ABBF5B" w16cex:dateUtc="2022-02-07T20:55:00Z"/>
  <w16cex:commentExtensible w16cex:durableId="261D2AD6" w16cex:dateUtc="2022-05-04T20:39:00Z"/>
  <w16cex:commentExtensible w16cex:durableId="25ABBFB5" w16cex:dateUtc="2022-02-07T20:56:00Z"/>
  <w16cex:commentExtensible w16cex:durableId="261D2B18" w16cex:dateUtc="2022-05-04T20:40:00Z"/>
  <w16cex:commentExtensible w16cex:durableId="25ABBFE1" w16cex:dateUtc="2022-02-07T20:57:00Z"/>
  <w16cex:commentExtensible w16cex:durableId="261D2D3A" w16cex:dateUtc="2022-05-04T20:50:00Z"/>
  <w16cex:commentExtensible w16cex:durableId="25ABBFFC" w16cex:dateUtc="2022-02-07T20:57:00Z"/>
  <w16cex:commentExtensible w16cex:durableId="261D2E5E" w16cex:dateUtc="2022-05-04T20:54:00Z"/>
  <w16cex:commentExtensible w16cex:durableId="25ABC022" w16cex:dateUtc="2022-02-07T20:58:00Z"/>
  <w16cex:commentExtensible w16cex:durableId="261E1375" w16cex:dateUtc="2022-05-05T13:12:00Z"/>
  <w16cex:commentExtensible w16cex:durableId="261E1387" w16cex:dateUtc="2022-05-05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AD46F" w16cid:durableId="25ABAAEB"/>
  <w16cid:commentId w16cid:paraId="36F81C28" w16cid:durableId="25ABAAD5"/>
  <w16cid:commentId w16cid:paraId="4ED113C7" w16cid:durableId="25ABBE04"/>
  <w16cid:commentId w16cid:paraId="7C3D492D" w16cid:durableId="261D2059"/>
  <w16cid:commentId w16cid:paraId="01C082ED" w16cid:durableId="25ABBE3C"/>
  <w16cid:commentId w16cid:paraId="308C7A5B" w16cid:durableId="261D2313"/>
  <w16cid:commentId w16cid:paraId="5368514A" w16cid:durableId="25ABBE66"/>
  <w16cid:commentId w16cid:paraId="35B94EA3" w16cid:durableId="261D26DD"/>
  <w16cid:commentId w16cid:paraId="1BAB5A2E" w16cid:durableId="261E12D4"/>
  <w16cid:commentId w16cid:paraId="7FAB5574" w16cid:durableId="25ABBF15"/>
  <w16cid:commentId w16cid:paraId="7879EADA" w16cid:durableId="261D2975"/>
  <w16cid:commentId w16cid:paraId="11531731" w16cid:durableId="25ABBF5B"/>
  <w16cid:commentId w16cid:paraId="1FE20D62" w16cid:durableId="261D2AD6"/>
  <w16cid:commentId w16cid:paraId="46523B2D" w16cid:durableId="25ABBFB5"/>
  <w16cid:commentId w16cid:paraId="59D1C0B7" w16cid:durableId="261D2B18"/>
  <w16cid:commentId w16cid:paraId="3B5B8065" w16cid:durableId="25ABBFE1"/>
  <w16cid:commentId w16cid:paraId="7A9FB02E" w16cid:durableId="261D2D3A"/>
  <w16cid:commentId w16cid:paraId="60825EBC" w16cid:durableId="25ABBFFC"/>
  <w16cid:commentId w16cid:paraId="028D7FF8" w16cid:durableId="261D2E5E"/>
  <w16cid:commentId w16cid:paraId="448F98E6" w16cid:durableId="25ABC022"/>
  <w16cid:commentId w16cid:paraId="28B87007" w16cid:durableId="261E1375"/>
  <w16cid:commentId w16cid:paraId="499E8BFB" w16cid:durableId="261E13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8935" w14:textId="77777777" w:rsidR="00CF53B6" w:rsidRDefault="00CF53B6">
      <w:pPr>
        <w:spacing w:after="0"/>
      </w:pPr>
      <w:r>
        <w:separator/>
      </w:r>
    </w:p>
  </w:endnote>
  <w:endnote w:type="continuationSeparator" w:id="0">
    <w:p w14:paraId="6764E8E4" w14:textId="77777777" w:rsidR="00CF53B6" w:rsidRDefault="00CF53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FAA85" w14:textId="77777777" w:rsidR="005F1162" w:rsidRPr="002D48F0" w:rsidRDefault="005F1162" w:rsidP="002D48F0">
    <w:pPr>
      <w:pStyle w:val="Footer"/>
      <w:rPr>
        <w:rFonts w:cs="Arial"/>
      </w:rPr>
    </w:pPr>
    <w:r w:rsidRPr="002D48F0">
      <w:rPr>
        <w:rFonts w:cs="Arial"/>
      </w:rPr>
      <w:fldChar w:fldCharType="begin"/>
    </w:r>
    <w:r w:rsidRPr="002D48F0">
      <w:rPr>
        <w:rFonts w:cs="Arial"/>
      </w:rPr>
      <w:instrText xml:space="preserve"> PAGE   \* MERGEFORMAT </w:instrText>
    </w:r>
    <w:r w:rsidRPr="002D48F0">
      <w:rPr>
        <w:rFonts w:cs="Arial"/>
      </w:rPr>
      <w:fldChar w:fldCharType="separate"/>
    </w:r>
    <w:r>
      <w:rPr>
        <w:rFonts w:cs="Arial"/>
        <w:noProof/>
      </w:rPr>
      <w:t>2</w:t>
    </w:r>
    <w:r w:rsidRPr="002D48F0">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383961"/>
      <w:docPartObj>
        <w:docPartGallery w:val="Page Numbers (Bottom of Page)"/>
        <w:docPartUnique/>
      </w:docPartObj>
    </w:sdtPr>
    <w:sdtEndPr>
      <w:rPr>
        <w:noProof/>
      </w:rPr>
    </w:sdtEndPr>
    <w:sdtContent>
      <w:p w14:paraId="4DC004B6" w14:textId="77777777" w:rsidR="005F1162" w:rsidRDefault="00CF53B6">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449312"/>
      <w:docPartObj>
        <w:docPartGallery w:val="Page Numbers (Bottom of Page)"/>
        <w:docPartUnique/>
      </w:docPartObj>
    </w:sdtPr>
    <w:sdtEndPr>
      <w:rPr>
        <w:noProof/>
      </w:rPr>
    </w:sdtEndPr>
    <w:sdtContent>
      <w:p w14:paraId="391F7DBA" w14:textId="77777777" w:rsidR="005F1162" w:rsidRDefault="005F11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B6FA" w14:textId="77777777" w:rsidR="004B7594" w:rsidRPr="002D48F0" w:rsidRDefault="00DF54DC" w:rsidP="002D48F0">
    <w:pPr>
      <w:pStyle w:val="Footer"/>
      <w:rPr>
        <w:rFonts w:cs="Arial"/>
      </w:rPr>
    </w:pPr>
    <w:r w:rsidRPr="002D48F0">
      <w:rPr>
        <w:rFonts w:cs="Arial"/>
      </w:rPr>
      <w:fldChar w:fldCharType="begin"/>
    </w:r>
    <w:r w:rsidRPr="002D48F0">
      <w:rPr>
        <w:rFonts w:cs="Arial"/>
      </w:rPr>
      <w:instrText xml:space="preserve"> PAGE   \* MERGEFORMAT </w:instrText>
    </w:r>
    <w:r w:rsidRPr="002D48F0">
      <w:rPr>
        <w:rFonts w:cs="Arial"/>
      </w:rPr>
      <w:fldChar w:fldCharType="separate"/>
    </w:r>
    <w:r>
      <w:rPr>
        <w:rFonts w:cs="Arial"/>
        <w:noProof/>
      </w:rPr>
      <w:t>8</w:t>
    </w:r>
    <w:r w:rsidRPr="002D48F0">
      <w:rPr>
        <w:rFonts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5D3A" w14:textId="77777777" w:rsidR="004B7594" w:rsidRPr="00A615E2" w:rsidRDefault="00DF54DC">
    <w:pPr>
      <w:pStyle w:val="Footer"/>
      <w:jc w:val="right"/>
      <w:rPr>
        <w:rFonts w:cs="Arial"/>
        <w:b/>
      </w:rPr>
    </w:pPr>
    <w:r w:rsidRPr="00A615E2">
      <w:rPr>
        <w:rFonts w:cs="Arial"/>
      </w:rPr>
      <w:fldChar w:fldCharType="begin"/>
    </w:r>
    <w:r w:rsidRPr="00A615E2">
      <w:rPr>
        <w:rFonts w:cs="Arial"/>
      </w:rPr>
      <w:instrText xml:space="preserve"> PAGE   \* MERGEFORMAT </w:instrText>
    </w:r>
    <w:r w:rsidRPr="00A615E2">
      <w:rPr>
        <w:rFonts w:cs="Arial"/>
      </w:rPr>
      <w:fldChar w:fldCharType="separate"/>
    </w:r>
    <w:r>
      <w:rPr>
        <w:rFonts w:cs="Arial"/>
        <w:noProof/>
      </w:rPr>
      <w:t>7</w:t>
    </w:r>
    <w:r w:rsidRPr="00A615E2">
      <w:rP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798F7" w14:textId="77777777" w:rsidR="00CF53B6" w:rsidRDefault="00CF53B6">
      <w:pPr>
        <w:spacing w:after="0"/>
      </w:pPr>
      <w:r>
        <w:separator/>
      </w:r>
    </w:p>
  </w:footnote>
  <w:footnote w:type="continuationSeparator" w:id="0">
    <w:p w14:paraId="3919DB6A" w14:textId="77777777" w:rsidR="00CF53B6" w:rsidRDefault="00CF53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2F88" w14:textId="77777777" w:rsidR="005F1162" w:rsidRDefault="005F1162">
    <w:pPr>
      <w:pStyle w:val="Header"/>
    </w:pPr>
    <w:r w:rsidRPr="00F3481D">
      <w:rPr>
        <w:rFonts w:cs="Arial"/>
        <w:b/>
      </w:rPr>
      <w:t xml:space="preserve">VA DIRECTIVE </w:t>
    </w:r>
    <w:r>
      <w:rPr>
        <w:rFonts w:cs="Arial"/>
        <w:b/>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43AB" w14:textId="77777777" w:rsidR="005F1162" w:rsidRDefault="005F1162" w:rsidP="00F87E15">
    <w:pPr>
      <w:tabs>
        <w:tab w:val="right" w:pos="9360"/>
      </w:tabs>
      <w:autoSpaceDE w:val="0"/>
      <w:autoSpaceDN w:val="0"/>
      <w:adjustRightInd w:val="0"/>
      <w:contextualSpacing/>
      <w:rPr>
        <w:b/>
      </w:rPr>
    </w:pPr>
    <w:r w:rsidRPr="00B54D69">
      <w:rPr>
        <w:b/>
      </w:rPr>
      <w:t>Dep</w:t>
    </w:r>
    <w:r>
      <w:rPr>
        <w:b/>
      </w:rPr>
      <w:t>artment of Veterans Affairs</w:t>
    </w:r>
    <w:r>
      <w:rPr>
        <w:b/>
      </w:rPr>
      <w:tab/>
      <w:t>VA DIRECTIVE 6402</w:t>
    </w:r>
  </w:p>
  <w:p w14:paraId="4E2EAC9F" w14:textId="77777777" w:rsidR="005F1162" w:rsidRPr="00F8029B" w:rsidRDefault="005F1162" w:rsidP="00F87E15">
    <w:pPr>
      <w:tabs>
        <w:tab w:val="right" w:pos="9360"/>
      </w:tabs>
      <w:autoSpaceDE w:val="0"/>
      <w:autoSpaceDN w:val="0"/>
      <w:adjustRightInd w:val="0"/>
      <w:contextualSpacing/>
      <w:rPr>
        <w:b/>
      </w:rPr>
    </w:pPr>
    <w:r w:rsidRPr="00B54D69">
      <w:rPr>
        <w:b/>
      </w:rPr>
      <w:t>Washington, DC 2</w:t>
    </w:r>
    <w:r>
      <w:rPr>
        <w:b/>
      </w:rPr>
      <w:t>0420</w:t>
    </w:r>
    <w:r>
      <w:rPr>
        <w:b/>
      </w:rPr>
      <w:tab/>
      <w:t>Transmittal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4D04" w14:textId="77777777" w:rsidR="005F1162" w:rsidRDefault="005F1162" w:rsidP="009763E3">
    <w:pPr>
      <w:pStyle w:val="Header"/>
      <w:tabs>
        <w:tab w:val="clear" w:pos="4680"/>
      </w:tabs>
      <w:rPr>
        <w:rFonts w:cs="Arial"/>
        <w:b/>
      </w:rPr>
    </w:pPr>
    <w:r w:rsidRPr="008800BE">
      <w:rPr>
        <w:rFonts w:cs="Arial"/>
        <w:b/>
      </w:rPr>
      <w:t xml:space="preserve">VA DIRECTIVE </w:t>
    </w:r>
    <w:r>
      <w:rPr>
        <w:rFonts w:cs="Arial"/>
        <w:b/>
      </w:rPr>
      <w:t>6402</w:t>
    </w:r>
    <w:r>
      <w:rPr>
        <w:rFonts w:cs="Arial"/>
        <w:b/>
      </w:rPr>
      <w:tab/>
      <w:t>DATE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DE5BF" w14:textId="77777777" w:rsidR="004B7594" w:rsidRPr="00F3481D" w:rsidRDefault="00DF54DC" w:rsidP="00FC07EB">
    <w:pPr>
      <w:pStyle w:val="Header"/>
    </w:pPr>
    <w:r w:rsidRPr="00F3481D">
      <w:rPr>
        <w:rFonts w:cs="Arial"/>
        <w:b/>
      </w:rPr>
      <w:t xml:space="preserve">VA DIRECTIVE </w:t>
    </w:r>
    <w:r>
      <w:rPr>
        <w:rFonts w:cs="Arial"/>
        <w:b/>
      </w:rPr>
      <w:t>6402</w:t>
    </w:r>
    <w:r>
      <w:rPr>
        <w:rFonts w:cs="Arial"/>
        <w:b/>
      </w:rPr>
      <w:tab/>
    </w:r>
    <w:r>
      <w:rPr>
        <w:rFonts w:cs="Arial"/>
        <w:b/>
      </w:rPr>
      <w:tab/>
      <w:t xml:space="preserve">March 2, 2021 </w:t>
    </w:r>
  </w:p>
  <w:p w14:paraId="3EB3B491" w14:textId="77777777" w:rsidR="004B7594" w:rsidRPr="00754649" w:rsidRDefault="00CF53B6" w:rsidP="0075464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1B53" w14:textId="30A64A95" w:rsidR="00F87E15" w:rsidRPr="0045329C" w:rsidRDefault="00DF54DC" w:rsidP="00F87E15">
    <w:pPr>
      <w:pStyle w:val="Header"/>
      <w:tabs>
        <w:tab w:val="clear" w:pos="4680"/>
      </w:tabs>
      <w:rPr>
        <w:rFonts w:cs="Arial"/>
        <w:bCs/>
        <w:rPrChange w:id="91" w:author="DeCarlo, Danielle" w:date="2022-02-07T16:04:00Z">
          <w:rPr>
            <w:rFonts w:cs="Arial"/>
            <w:b/>
          </w:rPr>
        </w:rPrChange>
      </w:rPr>
    </w:pPr>
    <w:r w:rsidRPr="0045329C">
      <w:rPr>
        <w:rFonts w:cs="Arial"/>
        <w:bCs/>
        <w:rPrChange w:id="92" w:author="DeCarlo, Danielle" w:date="2022-02-07T16:04:00Z">
          <w:rPr>
            <w:rFonts w:cs="Arial"/>
            <w:b/>
          </w:rPr>
        </w:rPrChange>
      </w:rPr>
      <w:t xml:space="preserve">VA </w:t>
    </w:r>
    <w:r w:rsidR="0045329C" w:rsidRPr="0045329C">
      <w:rPr>
        <w:rFonts w:cs="Arial"/>
        <w:bCs/>
      </w:rPr>
      <w:t xml:space="preserve">Directive </w:t>
    </w:r>
    <w:r w:rsidRPr="0045329C">
      <w:rPr>
        <w:rFonts w:cs="Arial"/>
        <w:bCs/>
        <w:rPrChange w:id="93" w:author="DeCarlo, Danielle" w:date="2022-02-07T16:04:00Z">
          <w:rPr>
            <w:rFonts w:cs="Arial"/>
            <w:b/>
          </w:rPr>
        </w:rPrChange>
      </w:rPr>
      <w:t>6402</w:t>
    </w:r>
    <w:r w:rsidRPr="0045329C">
      <w:rPr>
        <w:rFonts w:cs="Arial"/>
        <w:bCs/>
        <w:rPrChange w:id="94" w:author="DeCarlo, Danielle" w:date="2022-02-07T16:04:00Z">
          <w:rPr>
            <w:rFonts w:cs="Arial"/>
            <w:b/>
          </w:rPr>
        </w:rPrChange>
      </w:rPr>
      <w:tab/>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8D7"/>
    <w:multiLevelType w:val="multilevel"/>
    <w:tmpl w:val="54F250BE"/>
    <w:styleLink w:val="DirHdbkliststyle"/>
    <w:lvl w:ilvl="0">
      <w:start w:val="1"/>
      <w:numFmt w:val="decimal"/>
      <w:pStyle w:val="Para1"/>
      <w:lvlText w:val="%1."/>
      <w:lvlJc w:val="left"/>
      <w:pPr>
        <w:tabs>
          <w:tab w:val="num" w:pos="360"/>
        </w:tabs>
        <w:ind w:left="360" w:hanging="360"/>
      </w:pPr>
      <w:rPr>
        <w:rFonts w:hint="default"/>
      </w:rPr>
    </w:lvl>
    <w:lvl w:ilvl="1">
      <w:start w:val="1"/>
      <w:numFmt w:val="lowerLetter"/>
      <w:pStyle w:val="Para2"/>
      <w:lvlText w:val="%2."/>
      <w:lvlJc w:val="left"/>
      <w:pPr>
        <w:tabs>
          <w:tab w:val="num" w:pos="792"/>
        </w:tabs>
        <w:ind w:left="792" w:hanging="432"/>
      </w:pPr>
      <w:rPr>
        <w:rFonts w:hint="default"/>
      </w:rPr>
    </w:lvl>
    <w:lvl w:ilvl="2">
      <w:start w:val="1"/>
      <w:numFmt w:val="decimal"/>
      <w:pStyle w:val="Para3"/>
      <w:lvlText w:val="(%3)"/>
      <w:lvlJc w:val="left"/>
      <w:pPr>
        <w:tabs>
          <w:tab w:val="num" w:pos="1368"/>
        </w:tabs>
        <w:ind w:left="1368" w:hanging="576"/>
      </w:pPr>
      <w:rPr>
        <w:rFonts w:hint="default"/>
      </w:rPr>
    </w:lvl>
    <w:lvl w:ilvl="3">
      <w:start w:val="1"/>
      <w:numFmt w:val="lowerLetter"/>
      <w:pStyle w:val="Para4"/>
      <w:lvlText w:val="(%4)"/>
      <w:lvlJc w:val="left"/>
      <w:pPr>
        <w:tabs>
          <w:tab w:val="num" w:pos="1944"/>
        </w:tabs>
        <w:ind w:left="1944" w:hanging="576"/>
      </w:pPr>
      <w:rPr>
        <w:rFonts w:hint="default"/>
      </w:rPr>
    </w:lvl>
    <w:lvl w:ilvl="4">
      <w:start w:val="1"/>
      <w:numFmt w:val="lowerRoman"/>
      <w:lvlText w:val="%5"/>
      <w:lvlJc w:val="left"/>
      <w:pPr>
        <w:tabs>
          <w:tab w:val="num" w:pos="2232"/>
        </w:tabs>
        <w:ind w:left="2232" w:hanging="288"/>
      </w:pPr>
      <w:rPr>
        <w:rFonts w:hint="default"/>
        <w:u w:val="single"/>
      </w:rPr>
    </w:lvl>
    <w:lvl w:ilvl="5">
      <w:start w:val="1"/>
      <w:numFmt w:val="upperLetter"/>
      <w:lvlText w:val="(%6)"/>
      <w:lvlJc w:val="left"/>
      <w:pPr>
        <w:tabs>
          <w:tab w:val="num" w:pos="2808"/>
        </w:tabs>
        <w:ind w:left="2808" w:hanging="576"/>
      </w:pPr>
      <w:rPr>
        <w:rFonts w:hint="default"/>
        <w:u w:val="singl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CF3E25"/>
    <w:multiLevelType w:val="hybridMultilevel"/>
    <w:tmpl w:val="BF0C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52EF5"/>
    <w:multiLevelType w:val="hybridMultilevel"/>
    <w:tmpl w:val="6204AE52"/>
    <w:lvl w:ilvl="0" w:tplc="6C7C3F1A">
      <w:start w:val="1"/>
      <w:numFmt w:val="decimal"/>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383E9C"/>
    <w:multiLevelType w:val="multilevel"/>
    <w:tmpl w:val="54F250BE"/>
    <w:numStyleLink w:val="DirHdbkliststyle"/>
  </w:abstractNum>
  <w:abstractNum w:abstractNumId="4" w15:restartNumberingAfterBreak="0">
    <w:nsid w:val="28550C6E"/>
    <w:multiLevelType w:val="hybridMultilevel"/>
    <w:tmpl w:val="9274DCE8"/>
    <w:lvl w:ilvl="0" w:tplc="DAA225CE">
      <w:start w:val="1"/>
      <w:numFmt w:val="decimal"/>
      <w:lvlText w:val="%1."/>
      <w:lvlJc w:val="left"/>
      <w:pPr>
        <w:ind w:left="3150" w:hanging="360"/>
      </w:pPr>
      <w:rPr>
        <w:rFonts w:eastAsia="Calibri"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5" w15:restartNumberingAfterBreak="0">
    <w:nsid w:val="3AF2199A"/>
    <w:multiLevelType w:val="multilevel"/>
    <w:tmpl w:val="54F250BE"/>
    <w:numStyleLink w:val="DirHdbkliststyle"/>
  </w:abstractNum>
  <w:abstractNum w:abstractNumId="6" w15:restartNumberingAfterBreak="0">
    <w:nsid w:val="40942121"/>
    <w:multiLevelType w:val="hybridMultilevel"/>
    <w:tmpl w:val="65A87876"/>
    <w:lvl w:ilvl="0" w:tplc="0409000F">
      <w:start w:val="1"/>
      <w:numFmt w:val="decimal"/>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AAB47DA"/>
    <w:multiLevelType w:val="hybridMultilevel"/>
    <w:tmpl w:val="5EE62C32"/>
    <w:lvl w:ilvl="0" w:tplc="C612355C">
      <w:start w:val="1"/>
      <w:numFmt w:val="decimal"/>
      <w:pStyle w:val="Heading3"/>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7511BA"/>
    <w:multiLevelType w:val="multilevel"/>
    <w:tmpl w:val="7BEA27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right"/>
      <w:pPr>
        <w:tabs>
          <w:tab w:val="num" w:pos="1368"/>
        </w:tabs>
        <w:ind w:left="1368" w:hanging="576"/>
      </w:pPr>
      <w:rPr>
        <w:rFonts w:hint="default"/>
      </w:rPr>
    </w:lvl>
    <w:lvl w:ilvl="3">
      <w:start w:val="1"/>
      <w:numFmt w:val="lowerLetter"/>
      <w:lvlText w:val="(%4)"/>
      <w:lvlJc w:val="left"/>
      <w:pPr>
        <w:tabs>
          <w:tab w:val="num" w:pos="1944"/>
        </w:tabs>
        <w:ind w:left="1944" w:hanging="576"/>
      </w:pPr>
      <w:rPr>
        <w:rFonts w:hint="default"/>
      </w:rPr>
    </w:lvl>
    <w:lvl w:ilvl="4">
      <w:start w:val="1"/>
      <w:numFmt w:val="lowerRoman"/>
      <w:lvlText w:val="%5"/>
      <w:lvlJc w:val="left"/>
      <w:pPr>
        <w:tabs>
          <w:tab w:val="num" w:pos="2232"/>
        </w:tabs>
        <w:ind w:left="2232" w:hanging="288"/>
      </w:pPr>
      <w:rPr>
        <w:rFonts w:hint="default"/>
        <w:u w:val="single"/>
      </w:rPr>
    </w:lvl>
    <w:lvl w:ilvl="5">
      <w:start w:val="1"/>
      <w:numFmt w:val="upperLetter"/>
      <w:lvlText w:val="(%6)"/>
      <w:lvlJc w:val="left"/>
      <w:pPr>
        <w:tabs>
          <w:tab w:val="num" w:pos="2808"/>
        </w:tabs>
        <w:ind w:left="2808" w:hanging="576"/>
      </w:pPr>
      <w:rPr>
        <w:rFonts w:hint="default"/>
        <w:u w:val="singl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63A3DA9"/>
    <w:multiLevelType w:val="hybridMultilevel"/>
    <w:tmpl w:val="089CA7BA"/>
    <w:lvl w:ilvl="0" w:tplc="3A9A7EC2">
      <w:start w:val="1"/>
      <w:numFmt w:val="upperLetter"/>
      <w:pStyle w:val="Para6"/>
      <w:lvlText w:val="%1"/>
      <w:lvlJc w:val="left"/>
      <w:pPr>
        <w:ind w:left="2952" w:hanging="360"/>
      </w:pPr>
      <w:rPr>
        <w:rFonts w:hint="default"/>
        <w:color w:val="auto"/>
        <w:u w:val="single"/>
      </w:r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0" w15:restartNumberingAfterBreak="0">
    <w:nsid w:val="5BE41348"/>
    <w:multiLevelType w:val="multilevel"/>
    <w:tmpl w:val="54F250BE"/>
    <w:numStyleLink w:val="DirHdbkliststyle"/>
  </w:abstractNum>
  <w:abstractNum w:abstractNumId="11" w15:restartNumberingAfterBreak="0">
    <w:nsid w:val="5C087B0D"/>
    <w:multiLevelType w:val="hybridMultilevel"/>
    <w:tmpl w:val="AC049C14"/>
    <w:lvl w:ilvl="0" w:tplc="0409000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C57231"/>
    <w:multiLevelType w:val="hybridMultilevel"/>
    <w:tmpl w:val="975C445C"/>
    <w:lvl w:ilvl="0" w:tplc="6C7C3F1A">
      <w:start w:val="1"/>
      <w:numFmt w:val="decimal"/>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EE1BF3"/>
    <w:multiLevelType w:val="multilevel"/>
    <w:tmpl w:val="54F250BE"/>
    <w:numStyleLink w:val="DirHdbkliststyle"/>
  </w:abstractNum>
  <w:abstractNum w:abstractNumId="14" w15:restartNumberingAfterBreak="0">
    <w:nsid w:val="64E97D1A"/>
    <w:multiLevelType w:val="multilevel"/>
    <w:tmpl w:val="54F250BE"/>
    <w:numStyleLink w:val="DirHdbkliststyle"/>
  </w:abstractNum>
  <w:abstractNum w:abstractNumId="15" w15:restartNumberingAfterBreak="0">
    <w:nsid w:val="6964702C"/>
    <w:multiLevelType w:val="hybridMultilevel"/>
    <w:tmpl w:val="14D6C4EC"/>
    <w:lvl w:ilvl="0" w:tplc="F8661946">
      <w:start w:val="1"/>
      <w:numFmt w:val="lowerRoman"/>
      <w:pStyle w:val="Para5"/>
      <w:lvlText w:val="%1"/>
      <w:lvlJc w:val="right"/>
      <w:pPr>
        <w:ind w:left="720" w:hanging="360"/>
      </w:pPr>
      <w:rPr>
        <w:rFonts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E40468"/>
    <w:multiLevelType w:val="hybridMultilevel"/>
    <w:tmpl w:val="6A1A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724A6"/>
    <w:multiLevelType w:val="hybridMultilevel"/>
    <w:tmpl w:val="ED7C3800"/>
    <w:lvl w:ilvl="0" w:tplc="A7F26B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lvlOverride w:ilvl="0">
      <w:lvl w:ilvl="0">
        <w:numFmt w:val="decimal"/>
        <w:lvlText w:val=""/>
        <w:lvlJc w:val="left"/>
      </w:lvl>
    </w:lvlOverride>
    <w:lvlOverride w:ilvl="1">
      <w:lvl w:ilvl="1">
        <w:start w:val="1"/>
        <w:numFmt w:val="lowerLetter"/>
        <w:lvlText w:val="%2."/>
        <w:lvlJc w:val="left"/>
        <w:pPr>
          <w:tabs>
            <w:tab w:val="num" w:pos="792"/>
          </w:tabs>
          <w:ind w:left="792" w:hanging="432"/>
        </w:pPr>
        <w:rPr>
          <w:rFonts w:hint="default"/>
          <w:b w:val="0"/>
          <w:bCs w:val="0"/>
        </w:rPr>
      </w:lvl>
    </w:lvlOverride>
  </w:num>
  <w:num w:numId="3">
    <w:abstractNumId w:val="7"/>
  </w:num>
  <w:num w:numId="4">
    <w:abstractNumId w:val="13"/>
    <w:lvlOverride w:ilvl="0">
      <w:lvl w:ilvl="0">
        <w:start w:val="1"/>
        <w:numFmt w:val="decimal"/>
        <w:lvlText w:val="%1."/>
        <w:lvlJc w:val="left"/>
        <w:pPr>
          <w:tabs>
            <w:tab w:val="num" w:pos="360"/>
          </w:tabs>
          <w:ind w:left="360" w:hanging="360"/>
        </w:pPr>
        <w:rPr>
          <w:rFonts w:hint="default"/>
        </w:rPr>
      </w:lvl>
    </w:lvlOverride>
  </w:num>
  <w:num w:numId="5">
    <w:abstractNumId w:val="9"/>
  </w:num>
  <w:num w:numId="6">
    <w:abstractNumId w:val="3"/>
  </w:num>
  <w:num w:numId="7">
    <w:abstractNumId w:val="15"/>
  </w:num>
  <w:num w:numId="8">
    <w:abstractNumId w:val="14"/>
  </w:num>
  <w:num w:numId="9">
    <w:abstractNumId w:val="10"/>
  </w:num>
  <w:num w:numId="10">
    <w:abstractNumId w:val="1"/>
  </w:num>
  <w:num w:numId="11">
    <w:abstractNumId w:val="10"/>
  </w:num>
  <w:num w:numId="12">
    <w:abstractNumId w:val="17"/>
  </w:num>
  <w:num w:numId="13">
    <w:abstractNumId w:val="16"/>
  </w:num>
  <w:num w:numId="14">
    <w:abstractNumId w:val="4"/>
  </w:num>
  <w:num w:numId="15">
    <w:abstractNumId w:val="11"/>
  </w:num>
  <w:num w:numId="16">
    <w:abstractNumId w:val="12"/>
  </w:num>
  <w:num w:numId="17">
    <w:abstractNumId w:val="2"/>
  </w:num>
  <w:num w:numId="18">
    <w:abstractNumId w:val="6"/>
  </w:num>
  <w:num w:numId="19">
    <w:abstractNumId w:val="8"/>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arlo, Danielle">
    <w15:presenceInfo w15:providerId="AD" w15:userId="S::Danielle.DeCarlo@va.gov::8b6cec73-50ec-488b-b54a-841354c9d90d"/>
  </w15:person>
  <w15:person w15:author="Riser, Troy Lee (KGS)">
    <w15:presenceInfo w15:providerId="AD" w15:userId="S::Troy.Riser@va.gov::12b18a65-a0df-43c5-bf87-dd715f352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62"/>
    <w:rsid w:val="00013C43"/>
    <w:rsid w:val="00023123"/>
    <w:rsid w:val="00065214"/>
    <w:rsid w:val="00072073"/>
    <w:rsid w:val="000A2742"/>
    <w:rsid w:val="000B1C3E"/>
    <w:rsid w:val="000C24E2"/>
    <w:rsid w:val="000C2F6A"/>
    <w:rsid w:val="000C4F73"/>
    <w:rsid w:val="000E0E7D"/>
    <w:rsid w:val="000F68A9"/>
    <w:rsid w:val="001338EF"/>
    <w:rsid w:val="00133F94"/>
    <w:rsid w:val="001372ED"/>
    <w:rsid w:val="001458B6"/>
    <w:rsid w:val="00161A23"/>
    <w:rsid w:val="00170730"/>
    <w:rsid w:val="00171F1A"/>
    <w:rsid w:val="00181158"/>
    <w:rsid w:val="00192CBB"/>
    <w:rsid w:val="001935C5"/>
    <w:rsid w:val="00193EA9"/>
    <w:rsid w:val="00197CDC"/>
    <w:rsid w:val="001A29F2"/>
    <w:rsid w:val="001C108E"/>
    <w:rsid w:val="001D0D6D"/>
    <w:rsid w:val="001F324A"/>
    <w:rsid w:val="0020008B"/>
    <w:rsid w:val="00202B22"/>
    <w:rsid w:val="002112EB"/>
    <w:rsid w:val="0022653D"/>
    <w:rsid w:val="00234FB2"/>
    <w:rsid w:val="00250F9F"/>
    <w:rsid w:val="00267BFE"/>
    <w:rsid w:val="00271CD5"/>
    <w:rsid w:val="00295CE9"/>
    <w:rsid w:val="002A7952"/>
    <w:rsid w:val="002B34E9"/>
    <w:rsid w:val="002C60E4"/>
    <w:rsid w:val="002E4FAC"/>
    <w:rsid w:val="003019F9"/>
    <w:rsid w:val="003048ED"/>
    <w:rsid w:val="00312751"/>
    <w:rsid w:val="00325639"/>
    <w:rsid w:val="00325E6A"/>
    <w:rsid w:val="00346A2B"/>
    <w:rsid w:val="00350C96"/>
    <w:rsid w:val="003520B7"/>
    <w:rsid w:val="0036115E"/>
    <w:rsid w:val="00365F18"/>
    <w:rsid w:val="0036642B"/>
    <w:rsid w:val="00387AA1"/>
    <w:rsid w:val="003903B8"/>
    <w:rsid w:val="0039131B"/>
    <w:rsid w:val="003C4CA9"/>
    <w:rsid w:val="003E42BC"/>
    <w:rsid w:val="003E70DF"/>
    <w:rsid w:val="003F4F3D"/>
    <w:rsid w:val="004238BF"/>
    <w:rsid w:val="0045329C"/>
    <w:rsid w:val="004646E8"/>
    <w:rsid w:val="00470E35"/>
    <w:rsid w:val="004761C7"/>
    <w:rsid w:val="00477F24"/>
    <w:rsid w:val="004A7875"/>
    <w:rsid w:val="004C1B99"/>
    <w:rsid w:val="004E4C99"/>
    <w:rsid w:val="004E6BCD"/>
    <w:rsid w:val="004F60DF"/>
    <w:rsid w:val="00522D7F"/>
    <w:rsid w:val="00526265"/>
    <w:rsid w:val="005321F0"/>
    <w:rsid w:val="005326D8"/>
    <w:rsid w:val="005503A2"/>
    <w:rsid w:val="005539AD"/>
    <w:rsid w:val="005741E3"/>
    <w:rsid w:val="00582DA4"/>
    <w:rsid w:val="00583F11"/>
    <w:rsid w:val="005B04C5"/>
    <w:rsid w:val="005B6AD6"/>
    <w:rsid w:val="005D532F"/>
    <w:rsid w:val="005E2A83"/>
    <w:rsid w:val="005E3FBA"/>
    <w:rsid w:val="005F1162"/>
    <w:rsid w:val="0064309B"/>
    <w:rsid w:val="00653A0C"/>
    <w:rsid w:val="00656443"/>
    <w:rsid w:val="006718FA"/>
    <w:rsid w:val="00675CE7"/>
    <w:rsid w:val="00690EB3"/>
    <w:rsid w:val="006964EF"/>
    <w:rsid w:val="006B2102"/>
    <w:rsid w:val="006C2FBF"/>
    <w:rsid w:val="00715D4F"/>
    <w:rsid w:val="0072050B"/>
    <w:rsid w:val="00733BB4"/>
    <w:rsid w:val="00736DC3"/>
    <w:rsid w:val="0074304E"/>
    <w:rsid w:val="0074357A"/>
    <w:rsid w:val="00743CD2"/>
    <w:rsid w:val="00752CA6"/>
    <w:rsid w:val="007B551F"/>
    <w:rsid w:val="007C15F9"/>
    <w:rsid w:val="007D26EB"/>
    <w:rsid w:val="007E4AD4"/>
    <w:rsid w:val="008061CB"/>
    <w:rsid w:val="008345B2"/>
    <w:rsid w:val="00841067"/>
    <w:rsid w:val="00847EA6"/>
    <w:rsid w:val="00871354"/>
    <w:rsid w:val="008809DE"/>
    <w:rsid w:val="00886B31"/>
    <w:rsid w:val="00893FD9"/>
    <w:rsid w:val="008973F9"/>
    <w:rsid w:val="008A37DC"/>
    <w:rsid w:val="008B030D"/>
    <w:rsid w:val="008D7081"/>
    <w:rsid w:val="009027CA"/>
    <w:rsid w:val="00915068"/>
    <w:rsid w:val="00917AD9"/>
    <w:rsid w:val="00917B05"/>
    <w:rsid w:val="009520BB"/>
    <w:rsid w:val="0096263F"/>
    <w:rsid w:val="00965B33"/>
    <w:rsid w:val="009A7287"/>
    <w:rsid w:val="009B3181"/>
    <w:rsid w:val="009B3D85"/>
    <w:rsid w:val="009D6F26"/>
    <w:rsid w:val="00A03A99"/>
    <w:rsid w:val="00A03CD6"/>
    <w:rsid w:val="00A15975"/>
    <w:rsid w:val="00A15DB9"/>
    <w:rsid w:val="00A2238B"/>
    <w:rsid w:val="00A424C8"/>
    <w:rsid w:val="00A5173D"/>
    <w:rsid w:val="00A55C11"/>
    <w:rsid w:val="00A607BD"/>
    <w:rsid w:val="00AA07F3"/>
    <w:rsid w:val="00AA4FE2"/>
    <w:rsid w:val="00AA79F7"/>
    <w:rsid w:val="00AC445A"/>
    <w:rsid w:val="00AD5DA4"/>
    <w:rsid w:val="00AE4E41"/>
    <w:rsid w:val="00AF1723"/>
    <w:rsid w:val="00AF2F6D"/>
    <w:rsid w:val="00B05C6E"/>
    <w:rsid w:val="00B14B6D"/>
    <w:rsid w:val="00B214D7"/>
    <w:rsid w:val="00B362DB"/>
    <w:rsid w:val="00B376F8"/>
    <w:rsid w:val="00B723EA"/>
    <w:rsid w:val="00B81E47"/>
    <w:rsid w:val="00B90C03"/>
    <w:rsid w:val="00BA0266"/>
    <w:rsid w:val="00BA05DE"/>
    <w:rsid w:val="00BA5A3D"/>
    <w:rsid w:val="00BB1AF1"/>
    <w:rsid w:val="00BD265D"/>
    <w:rsid w:val="00BF7FA9"/>
    <w:rsid w:val="00C15243"/>
    <w:rsid w:val="00C16AB3"/>
    <w:rsid w:val="00C23A62"/>
    <w:rsid w:val="00C3050D"/>
    <w:rsid w:val="00C52FF7"/>
    <w:rsid w:val="00C60976"/>
    <w:rsid w:val="00C63D0B"/>
    <w:rsid w:val="00C72CFC"/>
    <w:rsid w:val="00C925AE"/>
    <w:rsid w:val="00CA0848"/>
    <w:rsid w:val="00CA3425"/>
    <w:rsid w:val="00CB410C"/>
    <w:rsid w:val="00CB479B"/>
    <w:rsid w:val="00CD4545"/>
    <w:rsid w:val="00CF53B6"/>
    <w:rsid w:val="00D00C14"/>
    <w:rsid w:val="00D034DB"/>
    <w:rsid w:val="00D40138"/>
    <w:rsid w:val="00D4187E"/>
    <w:rsid w:val="00D60E15"/>
    <w:rsid w:val="00D820AD"/>
    <w:rsid w:val="00D82F33"/>
    <w:rsid w:val="00D94EE9"/>
    <w:rsid w:val="00D95917"/>
    <w:rsid w:val="00DA10B2"/>
    <w:rsid w:val="00DA2557"/>
    <w:rsid w:val="00DE0B5D"/>
    <w:rsid w:val="00DF2B4B"/>
    <w:rsid w:val="00DF54DC"/>
    <w:rsid w:val="00DF7C06"/>
    <w:rsid w:val="00E11562"/>
    <w:rsid w:val="00E11C63"/>
    <w:rsid w:val="00E1455C"/>
    <w:rsid w:val="00E148D4"/>
    <w:rsid w:val="00E32F8A"/>
    <w:rsid w:val="00E3366F"/>
    <w:rsid w:val="00E3786F"/>
    <w:rsid w:val="00E6479A"/>
    <w:rsid w:val="00E759F2"/>
    <w:rsid w:val="00E8060D"/>
    <w:rsid w:val="00E92C80"/>
    <w:rsid w:val="00EC7851"/>
    <w:rsid w:val="00EE003C"/>
    <w:rsid w:val="00F0574E"/>
    <w:rsid w:val="00F13FE6"/>
    <w:rsid w:val="00F270C9"/>
    <w:rsid w:val="00F27760"/>
    <w:rsid w:val="00F33649"/>
    <w:rsid w:val="00F40991"/>
    <w:rsid w:val="00F42E19"/>
    <w:rsid w:val="00F45DBC"/>
    <w:rsid w:val="00F604FC"/>
    <w:rsid w:val="00F71E23"/>
    <w:rsid w:val="00F75A6C"/>
    <w:rsid w:val="00F84C03"/>
    <w:rsid w:val="00F917AF"/>
    <w:rsid w:val="00FB6FCB"/>
    <w:rsid w:val="00FE406E"/>
    <w:rsid w:val="00FE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BC1FE"/>
  <w15:chartTrackingRefBased/>
  <w15:docId w15:val="{7CEC85A9-7AF8-43CE-86A3-D9E149F4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qFormat/>
    <w:rsid w:val="001A29F2"/>
    <w:pPr>
      <w:ind w:left="0"/>
      <w:jc w:val="center"/>
      <w:outlineLvl w:val="0"/>
    </w:pPr>
    <w:rPr>
      <w:b/>
    </w:rPr>
  </w:style>
  <w:style w:type="paragraph" w:styleId="Heading2">
    <w:name w:val="heading 2"/>
    <w:basedOn w:val="Normal"/>
    <w:next w:val="Normal"/>
    <w:link w:val="Heading2Char"/>
    <w:uiPriority w:val="9"/>
    <w:semiHidden/>
    <w:unhideWhenUsed/>
    <w:qFormat/>
    <w:rsid w:val="001A29F2"/>
    <w:pPr>
      <w:keepNext/>
      <w:keepLines/>
      <w:spacing w:before="40" w:after="0"/>
      <w:outlineLvl w:val="1"/>
    </w:pPr>
    <w:rPr>
      <w:rFonts w:eastAsiaTheme="majorEastAsia" w:cstheme="majorBidi"/>
      <w:b/>
      <w:szCs w:val="26"/>
    </w:rPr>
  </w:style>
  <w:style w:type="paragraph" w:styleId="Heading3">
    <w:name w:val="heading 3"/>
    <w:basedOn w:val="ListParagraph"/>
    <w:next w:val="Normal"/>
    <w:link w:val="Heading3Char"/>
    <w:uiPriority w:val="9"/>
    <w:unhideWhenUsed/>
    <w:qFormat/>
    <w:rsid w:val="00B214D7"/>
    <w:pPr>
      <w:keepNext/>
      <w:keepLines/>
      <w:numPr>
        <w:numId w:val="3"/>
      </w:numPr>
      <w:spacing w:before="40" w:after="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02B22"/>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D85"/>
    <w:pPr>
      <w:ind w:left="720"/>
      <w:contextualSpacing/>
    </w:pPr>
  </w:style>
  <w:style w:type="numbering" w:customStyle="1" w:styleId="DirHdbkliststyle">
    <w:name w:val="DirHdbk_list style"/>
    <w:uiPriority w:val="99"/>
    <w:rsid w:val="00312751"/>
    <w:pPr>
      <w:numPr>
        <w:numId w:val="1"/>
      </w:numPr>
    </w:pPr>
  </w:style>
  <w:style w:type="paragraph" w:customStyle="1" w:styleId="Para2">
    <w:name w:val="Para 2"/>
    <w:basedOn w:val="ListParagraph"/>
    <w:qFormat/>
    <w:rsid w:val="00B723EA"/>
    <w:pPr>
      <w:numPr>
        <w:ilvl w:val="1"/>
        <w:numId w:val="21"/>
      </w:numPr>
      <w:spacing w:before="240"/>
      <w:contextualSpacing w:val="0"/>
    </w:pPr>
    <w:rPr>
      <w:rFonts w:eastAsia="Times New Roman"/>
      <w:color w:val="000000"/>
    </w:rPr>
  </w:style>
  <w:style w:type="paragraph" w:customStyle="1" w:styleId="Para4">
    <w:name w:val="Para 4"/>
    <w:basedOn w:val="ListParagraph"/>
    <w:qFormat/>
    <w:rsid w:val="00B723EA"/>
    <w:pPr>
      <w:numPr>
        <w:ilvl w:val="3"/>
        <w:numId w:val="21"/>
      </w:numPr>
      <w:contextualSpacing w:val="0"/>
    </w:pPr>
    <w:rPr>
      <w:rFonts w:eastAsia="Times New Roman"/>
      <w:color w:val="000000"/>
    </w:rPr>
  </w:style>
  <w:style w:type="paragraph" w:customStyle="1" w:styleId="Para5">
    <w:name w:val="Para 5"/>
    <w:basedOn w:val="ListParagraph"/>
    <w:qFormat/>
    <w:rsid w:val="00312751"/>
    <w:pPr>
      <w:numPr>
        <w:numId w:val="7"/>
      </w:numPr>
      <w:ind w:left="2376"/>
      <w:contextualSpacing w:val="0"/>
    </w:pPr>
    <w:rPr>
      <w:rFonts w:eastAsia="Times New Roman"/>
      <w:color w:val="000000"/>
    </w:rPr>
  </w:style>
  <w:style w:type="paragraph" w:customStyle="1" w:styleId="Para6">
    <w:name w:val="Para 6"/>
    <w:basedOn w:val="ListParagraph"/>
    <w:qFormat/>
    <w:rsid w:val="00312751"/>
    <w:pPr>
      <w:numPr>
        <w:numId w:val="5"/>
      </w:numPr>
      <w:ind w:left="2808"/>
      <w:contextualSpacing w:val="0"/>
    </w:pPr>
    <w:rPr>
      <w:rFonts w:eastAsia="Times New Roman"/>
      <w:color w:val="000000"/>
    </w:rPr>
  </w:style>
  <w:style w:type="character" w:customStyle="1" w:styleId="Heading1Char">
    <w:name w:val="Heading 1 Char"/>
    <w:basedOn w:val="DefaultParagraphFont"/>
    <w:link w:val="Heading1"/>
    <w:rsid w:val="001A29F2"/>
    <w:rPr>
      <w:b/>
    </w:rPr>
  </w:style>
  <w:style w:type="character" w:customStyle="1" w:styleId="Heading3Char">
    <w:name w:val="Heading 3 Char"/>
    <w:basedOn w:val="DefaultParagraphFont"/>
    <w:link w:val="Heading3"/>
    <w:uiPriority w:val="9"/>
    <w:rsid w:val="00B214D7"/>
    <w:rPr>
      <w:rFonts w:eastAsiaTheme="majorEastAsia" w:cstheme="majorBidi"/>
      <w:b/>
    </w:rPr>
  </w:style>
  <w:style w:type="paragraph" w:customStyle="1" w:styleId="Para3">
    <w:name w:val="Para 3"/>
    <w:basedOn w:val="ListParagraph"/>
    <w:link w:val="Para3Char"/>
    <w:qFormat/>
    <w:rsid w:val="00B723EA"/>
    <w:pPr>
      <w:numPr>
        <w:ilvl w:val="2"/>
        <w:numId w:val="21"/>
      </w:numPr>
      <w:contextualSpacing w:val="0"/>
    </w:pPr>
    <w:rPr>
      <w:rFonts w:eastAsia="Times New Roman"/>
      <w:lang w:val="en-AU"/>
    </w:rPr>
  </w:style>
  <w:style w:type="character" w:customStyle="1" w:styleId="Para3Char">
    <w:name w:val="Para 3 Char"/>
    <w:basedOn w:val="DefaultParagraphFont"/>
    <w:link w:val="Para3"/>
    <w:rsid w:val="00B723EA"/>
    <w:rPr>
      <w:rFonts w:eastAsia="Times New Roman"/>
      <w:lang w:val="en-AU"/>
    </w:rPr>
  </w:style>
  <w:style w:type="paragraph" w:customStyle="1" w:styleId="Para1">
    <w:name w:val="Para 1"/>
    <w:basedOn w:val="Heading2"/>
    <w:link w:val="Para1Char"/>
    <w:qFormat/>
    <w:rsid w:val="00B723EA"/>
    <w:pPr>
      <w:numPr>
        <w:numId w:val="21"/>
      </w:numPr>
      <w:spacing w:before="0" w:after="240"/>
    </w:pPr>
    <w:rPr>
      <w:rFonts w:cs="Arial"/>
      <w:bCs/>
      <w:color w:val="000000"/>
    </w:rPr>
  </w:style>
  <w:style w:type="character" w:customStyle="1" w:styleId="Para1Char">
    <w:name w:val="Para 1 Char"/>
    <w:basedOn w:val="DefaultParagraphFont"/>
    <w:link w:val="Para1"/>
    <w:rsid w:val="00752CA6"/>
    <w:rPr>
      <w:rFonts w:eastAsiaTheme="majorEastAsia" w:cs="Arial"/>
      <w:b/>
      <w:bCs/>
      <w:color w:val="000000"/>
      <w:szCs w:val="26"/>
    </w:rPr>
  </w:style>
  <w:style w:type="character" w:customStyle="1" w:styleId="Heading2Char">
    <w:name w:val="Heading 2 Char"/>
    <w:basedOn w:val="DefaultParagraphFont"/>
    <w:link w:val="Heading2"/>
    <w:uiPriority w:val="9"/>
    <w:semiHidden/>
    <w:rsid w:val="001A29F2"/>
    <w:rPr>
      <w:rFonts w:eastAsiaTheme="majorEastAsia" w:cstheme="majorBidi"/>
      <w:b/>
      <w:szCs w:val="26"/>
    </w:rPr>
  </w:style>
  <w:style w:type="character" w:customStyle="1" w:styleId="Heading4Char">
    <w:name w:val="Heading 4 Char"/>
    <w:basedOn w:val="DefaultParagraphFont"/>
    <w:link w:val="Heading4"/>
    <w:uiPriority w:val="9"/>
    <w:semiHidden/>
    <w:rsid w:val="00202B22"/>
    <w:rPr>
      <w:rFonts w:eastAsiaTheme="majorEastAsia" w:cstheme="majorBidi"/>
      <w:iCs/>
    </w:rPr>
  </w:style>
  <w:style w:type="character" w:styleId="IntenseEmphasis">
    <w:name w:val="Intense Emphasis"/>
    <w:basedOn w:val="DefaultParagraphFont"/>
    <w:uiPriority w:val="21"/>
    <w:qFormat/>
    <w:rsid w:val="00202B22"/>
    <w:rPr>
      <w:i/>
      <w:iCs/>
      <w:color w:val="auto"/>
    </w:rPr>
  </w:style>
  <w:style w:type="paragraph" w:styleId="IntenseQuote">
    <w:name w:val="Intense Quote"/>
    <w:basedOn w:val="Normal"/>
    <w:next w:val="Normal"/>
    <w:link w:val="IntenseQuoteChar"/>
    <w:uiPriority w:val="30"/>
    <w:qFormat/>
    <w:rsid w:val="00202B22"/>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02B22"/>
    <w:rPr>
      <w:i/>
      <w:iCs/>
    </w:rPr>
  </w:style>
  <w:style w:type="character" w:styleId="IntenseReference">
    <w:name w:val="Intense Reference"/>
    <w:basedOn w:val="DefaultParagraphFont"/>
    <w:uiPriority w:val="32"/>
    <w:qFormat/>
    <w:rsid w:val="00202B22"/>
    <w:rPr>
      <w:b/>
      <w:bCs/>
      <w:smallCaps/>
      <w:color w:val="auto"/>
      <w:spacing w:val="5"/>
    </w:rPr>
  </w:style>
  <w:style w:type="paragraph" w:styleId="BodyText">
    <w:name w:val="Body Text"/>
    <w:basedOn w:val="Normal"/>
    <w:link w:val="BodyTextChar"/>
    <w:uiPriority w:val="1"/>
    <w:qFormat/>
    <w:rsid w:val="008061CB"/>
    <w:pPr>
      <w:widowControl w:val="0"/>
      <w:autoSpaceDE w:val="0"/>
      <w:autoSpaceDN w:val="0"/>
      <w:adjustRightInd w:val="0"/>
      <w:spacing w:after="0"/>
      <w:ind w:left="110" w:firstLine="720"/>
    </w:pPr>
    <w:rPr>
      <w:rFonts w:eastAsia="Times New Roman"/>
    </w:rPr>
  </w:style>
  <w:style w:type="character" w:customStyle="1" w:styleId="BodyTextChar">
    <w:name w:val="Body Text Char"/>
    <w:basedOn w:val="DefaultParagraphFont"/>
    <w:link w:val="BodyText"/>
    <w:uiPriority w:val="1"/>
    <w:rsid w:val="008061CB"/>
    <w:rPr>
      <w:rFonts w:eastAsia="Times New Roman" w:cs="Arial"/>
    </w:rPr>
  </w:style>
  <w:style w:type="paragraph" w:styleId="Header">
    <w:name w:val="header"/>
    <w:basedOn w:val="Normal"/>
    <w:link w:val="HeaderChar"/>
    <w:uiPriority w:val="99"/>
    <w:unhideWhenUsed/>
    <w:rsid w:val="008061CB"/>
    <w:pPr>
      <w:widowControl w:val="0"/>
      <w:tabs>
        <w:tab w:val="center" w:pos="4680"/>
        <w:tab w:val="right" w:pos="9360"/>
      </w:tabs>
      <w:autoSpaceDE w:val="0"/>
      <w:autoSpaceDN w:val="0"/>
      <w:adjustRightInd w:val="0"/>
      <w:spacing w:after="0"/>
    </w:pPr>
    <w:rPr>
      <w:rFonts w:eastAsia="Times New Roman" w:cs="Times New Roman"/>
    </w:rPr>
  </w:style>
  <w:style w:type="character" w:customStyle="1" w:styleId="HeaderChar">
    <w:name w:val="Header Char"/>
    <w:basedOn w:val="DefaultParagraphFont"/>
    <w:link w:val="Header"/>
    <w:uiPriority w:val="99"/>
    <w:rsid w:val="008061CB"/>
    <w:rPr>
      <w:rFonts w:eastAsia="Times New Roman" w:cs="Times New Roman"/>
    </w:rPr>
  </w:style>
  <w:style w:type="paragraph" w:styleId="Footer">
    <w:name w:val="footer"/>
    <w:basedOn w:val="Normal"/>
    <w:link w:val="FooterChar"/>
    <w:uiPriority w:val="99"/>
    <w:unhideWhenUsed/>
    <w:rsid w:val="008061CB"/>
    <w:pPr>
      <w:widowControl w:val="0"/>
      <w:tabs>
        <w:tab w:val="center" w:pos="4680"/>
        <w:tab w:val="right" w:pos="9360"/>
      </w:tabs>
      <w:autoSpaceDE w:val="0"/>
      <w:autoSpaceDN w:val="0"/>
      <w:adjustRightInd w:val="0"/>
      <w:spacing w:after="0"/>
    </w:pPr>
    <w:rPr>
      <w:rFonts w:eastAsia="Times New Roman" w:cs="Times New Roman"/>
    </w:rPr>
  </w:style>
  <w:style w:type="character" w:customStyle="1" w:styleId="FooterChar">
    <w:name w:val="Footer Char"/>
    <w:basedOn w:val="DefaultParagraphFont"/>
    <w:link w:val="Footer"/>
    <w:uiPriority w:val="99"/>
    <w:rsid w:val="008061CB"/>
    <w:rPr>
      <w:rFonts w:eastAsia="Times New Roman" w:cs="Times New Roman"/>
    </w:rPr>
  </w:style>
  <w:style w:type="character" w:styleId="Hyperlink">
    <w:name w:val="Hyperlink"/>
    <w:uiPriority w:val="99"/>
    <w:unhideWhenUsed/>
    <w:rsid w:val="008061CB"/>
    <w:rPr>
      <w:rFonts w:cs="Times New Roman"/>
      <w:color w:val="0000FF"/>
      <w:u w:val="single"/>
    </w:rPr>
  </w:style>
  <w:style w:type="paragraph" w:styleId="TOC1">
    <w:name w:val="toc 1"/>
    <w:basedOn w:val="Normal"/>
    <w:next w:val="Normal"/>
    <w:autoRedefine/>
    <w:uiPriority w:val="39"/>
    <w:unhideWhenUsed/>
    <w:rsid w:val="008061CB"/>
    <w:pPr>
      <w:widowControl w:val="0"/>
      <w:tabs>
        <w:tab w:val="left" w:pos="360"/>
        <w:tab w:val="right" w:leader="dot" w:pos="9120"/>
      </w:tabs>
      <w:autoSpaceDE w:val="0"/>
      <w:autoSpaceDN w:val="0"/>
      <w:adjustRightInd w:val="0"/>
      <w:spacing w:after="0"/>
    </w:pPr>
    <w:rPr>
      <w:rFonts w:eastAsia="Times New Roman" w:cs="Times New Roman"/>
    </w:rPr>
  </w:style>
  <w:style w:type="paragraph" w:styleId="BalloonText">
    <w:name w:val="Balloon Text"/>
    <w:basedOn w:val="Normal"/>
    <w:link w:val="BalloonTextChar"/>
    <w:uiPriority w:val="99"/>
    <w:semiHidden/>
    <w:unhideWhenUsed/>
    <w:rsid w:val="008061C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1CB"/>
    <w:rPr>
      <w:rFonts w:ascii="Segoe UI" w:hAnsi="Segoe UI" w:cs="Segoe UI"/>
      <w:sz w:val="18"/>
      <w:szCs w:val="18"/>
    </w:rPr>
  </w:style>
  <w:style w:type="character" w:styleId="PlaceholderText">
    <w:name w:val="Placeholder Text"/>
    <w:basedOn w:val="DefaultParagraphFont"/>
    <w:uiPriority w:val="99"/>
    <w:semiHidden/>
    <w:rsid w:val="00582DA4"/>
    <w:rPr>
      <w:color w:val="808080"/>
    </w:rPr>
  </w:style>
  <w:style w:type="character" w:styleId="FollowedHyperlink">
    <w:name w:val="FollowedHyperlink"/>
    <w:basedOn w:val="DefaultParagraphFont"/>
    <w:uiPriority w:val="99"/>
    <w:semiHidden/>
    <w:unhideWhenUsed/>
    <w:rsid w:val="0036115E"/>
    <w:rPr>
      <w:color w:val="954F72" w:themeColor="followedHyperlink"/>
      <w:u w:val="single"/>
    </w:rPr>
  </w:style>
  <w:style w:type="character" w:styleId="CommentReference">
    <w:name w:val="annotation reference"/>
    <w:basedOn w:val="DefaultParagraphFont"/>
    <w:uiPriority w:val="99"/>
    <w:semiHidden/>
    <w:unhideWhenUsed/>
    <w:rsid w:val="00B14B6D"/>
    <w:rPr>
      <w:sz w:val="16"/>
      <w:szCs w:val="16"/>
    </w:rPr>
  </w:style>
  <w:style w:type="paragraph" w:styleId="CommentText">
    <w:name w:val="annotation text"/>
    <w:basedOn w:val="Normal"/>
    <w:link w:val="CommentTextChar"/>
    <w:uiPriority w:val="99"/>
    <w:unhideWhenUsed/>
    <w:rsid w:val="00B14B6D"/>
    <w:rPr>
      <w:sz w:val="20"/>
      <w:szCs w:val="20"/>
    </w:rPr>
  </w:style>
  <w:style w:type="character" w:customStyle="1" w:styleId="CommentTextChar">
    <w:name w:val="Comment Text Char"/>
    <w:basedOn w:val="DefaultParagraphFont"/>
    <w:link w:val="CommentText"/>
    <w:uiPriority w:val="99"/>
    <w:rsid w:val="00B14B6D"/>
    <w:rPr>
      <w:sz w:val="20"/>
      <w:szCs w:val="20"/>
    </w:rPr>
  </w:style>
  <w:style w:type="paragraph" w:styleId="CommentSubject">
    <w:name w:val="annotation subject"/>
    <w:basedOn w:val="CommentText"/>
    <w:next w:val="CommentText"/>
    <w:link w:val="CommentSubjectChar"/>
    <w:uiPriority w:val="99"/>
    <w:semiHidden/>
    <w:unhideWhenUsed/>
    <w:rsid w:val="00B14B6D"/>
    <w:rPr>
      <w:b/>
      <w:bCs/>
    </w:rPr>
  </w:style>
  <w:style w:type="character" w:customStyle="1" w:styleId="CommentSubjectChar">
    <w:name w:val="Comment Subject Char"/>
    <w:basedOn w:val="CommentTextChar"/>
    <w:link w:val="CommentSubject"/>
    <w:uiPriority w:val="99"/>
    <w:semiHidden/>
    <w:rsid w:val="00B14B6D"/>
    <w:rPr>
      <w:b/>
      <w:bCs/>
      <w:sz w:val="20"/>
      <w:szCs w:val="20"/>
    </w:rPr>
  </w:style>
  <w:style w:type="character" w:styleId="UnresolvedMention">
    <w:name w:val="Unresolved Mention"/>
    <w:basedOn w:val="DefaultParagraphFont"/>
    <w:uiPriority w:val="99"/>
    <w:semiHidden/>
    <w:unhideWhenUsed/>
    <w:rsid w:val="00B376F8"/>
    <w:rPr>
      <w:color w:val="605E5C"/>
      <w:shd w:val="clear" w:color="auto" w:fill="E1DFDD"/>
    </w:rPr>
  </w:style>
  <w:style w:type="paragraph" w:styleId="Revision">
    <w:name w:val="Revision"/>
    <w:hidden/>
    <w:uiPriority w:val="99"/>
    <w:semiHidden/>
    <w:rsid w:val="005E3F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21696">
      <w:bodyDiv w:val="1"/>
      <w:marLeft w:val="0"/>
      <w:marRight w:val="0"/>
      <w:marTop w:val="0"/>
      <w:marBottom w:val="0"/>
      <w:divBdr>
        <w:top w:val="none" w:sz="0" w:space="0" w:color="auto"/>
        <w:left w:val="none" w:sz="0" w:space="0" w:color="auto"/>
        <w:bottom w:val="none" w:sz="0" w:space="0" w:color="auto"/>
        <w:right w:val="none" w:sz="0" w:space="0" w:color="auto"/>
      </w:divBdr>
    </w:div>
    <w:div w:id="750782406">
      <w:bodyDiv w:val="1"/>
      <w:marLeft w:val="0"/>
      <w:marRight w:val="0"/>
      <w:marTop w:val="0"/>
      <w:marBottom w:val="0"/>
      <w:divBdr>
        <w:top w:val="none" w:sz="0" w:space="0" w:color="auto"/>
        <w:left w:val="none" w:sz="0" w:space="0" w:color="auto"/>
        <w:bottom w:val="none" w:sz="0" w:space="0" w:color="auto"/>
        <w:right w:val="none" w:sz="0" w:space="0" w:color="auto"/>
      </w:divBdr>
    </w:div>
    <w:div w:id="856237439">
      <w:bodyDiv w:val="1"/>
      <w:marLeft w:val="0"/>
      <w:marRight w:val="0"/>
      <w:marTop w:val="0"/>
      <w:marBottom w:val="0"/>
      <w:divBdr>
        <w:top w:val="none" w:sz="0" w:space="0" w:color="auto"/>
        <w:left w:val="none" w:sz="0" w:space="0" w:color="auto"/>
        <w:bottom w:val="none" w:sz="0" w:space="0" w:color="auto"/>
        <w:right w:val="none" w:sz="0" w:space="0" w:color="auto"/>
      </w:divBdr>
    </w:div>
    <w:div w:id="18736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www.whitehouse.gov/sites/whitehouse.gov/files/omb/memoranda/2016/m-16-17.pdf" TargetMode="External"/><Relationship Id="rId3" Type="http://schemas.openxmlformats.org/officeDocument/2006/relationships/customXml" Target="../customXml/item3.xml"/><Relationship Id="rId21" Type="http://schemas.openxmlformats.org/officeDocument/2006/relationships/hyperlink" Target="https://epas.r02.med.va.gov/apps/idrp/" TargetMode="Externa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yperlink" Target="https://www.gao.gov/assets/ppm7.pdf"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www.va.gov/vhapublications/RCS10/rcs1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congress.gov/bill/97th-congress/house-bill/1526/text"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epas.r02.med.va.gov/apps/idrp/" TargetMode="External"/><Relationship Id="rId28" Type="http://schemas.openxmlformats.org/officeDocument/2006/relationships/hyperlink" Target="https://www.congress.gov/100/statute/STATUTE-101/STATUTE-101-Pg1724.pdf"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epas.r02.med.va.gov/apps/idrp/" TargetMode="External"/><Relationship Id="rId27" Type="http://schemas.openxmlformats.org/officeDocument/2006/relationships/hyperlink" Target="https://www.govinfo.gov/content/pkg/FR-1999-08-13/pdf/99-20930.pdf" TargetMode="External"/><Relationship Id="rId30" Type="http://schemas.openxmlformats.org/officeDocument/2006/relationships/header" Target="header4.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olamonl\Documents\Custom%20Office%20Templates\Directive%20Template%209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CF1D92E01441D09E72896C046F1A07"/>
        <w:category>
          <w:name w:val="General"/>
          <w:gallery w:val="placeholder"/>
        </w:category>
        <w:types>
          <w:type w:val="bbPlcHdr"/>
        </w:types>
        <w:behaviors>
          <w:behavior w:val="content"/>
        </w:behaviors>
        <w:guid w:val="{B4B1B96B-8B1D-4B07-8377-F3AF5D677C93}"/>
      </w:docPartPr>
      <w:docPartBody>
        <w:p w:rsidR="00DE2C49" w:rsidRDefault="00095DED" w:rsidP="00095DED">
          <w:pPr>
            <w:pStyle w:val="D7CF1D92E01441D09E72896C046F1A07"/>
          </w:pPr>
          <w:r w:rsidRPr="00B266A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ED"/>
    <w:rsid w:val="00095DED"/>
    <w:rsid w:val="0011559E"/>
    <w:rsid w:val="00140EB8"/>
    <w:rsid w:val="002C2659"/>
    <w:rsid w:val="002E6920"/>
    <w:rsid w:val="00343635"/>
    <w:rsid w:val="003B42C1"/>
    <w:rsid w:val="00402C5F"/>
    <w:rsid w:val="00453E10"/>
    <w:rsid w:val="005E7276"/>
    <w:rsid w:val="00616634"/>
    <w:rsid w:val="00713594"/>
    <w:rsid w:val="00716E39"/>
    <w:rsid w:val="007B188B"/>
    <w:rsid w:val="007D5FB9"/>
    <w:rsid w:val="008722CD"/>
    <w:rsid w:val="008C35AE"/>
    <w:rsid w:val="008D6D75"/>
    <w:rsid w:val="0099737D"/>
    <w:rsid w:val="009E2BB8"/>
    <w:rsid w:val="00A263C7"/>
    <w:rsid w:val="00A660FF"/>
    <w:rsid w:val="00AD6630"/>
    <w:rsid w:val="00BA368F"/>
    <w:rsid w:val="00BE413C"/>
    <w:rsid w:val="00D106DD"/>
    <w:rsid w:val="00DB1B51"/>
    <w:rsid w:val="00DE2C49"/>
    <w:rsid w:val="00F024A2"/>
    <w:rsid w:val="00F6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DED"/>
    <w:rPr>
      <w:color w:val="808080"/>
    </w:rPr>
  </w:style>
  <w:style w:type="paragraph" w:customStyle="1" w:styleId="D7CF1D92E01441D09E72896C046F1A07">
    <w:name w:val="D7CF1D92E01441D09E72896C046F1A07"/>
    <w:rsid w:val="00095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3CF5D9A3B5DAA41A0E1594F74F5FECF" ma:contentTypeVersion="14" ma:contentTypeDescription="Create a new document." ma:contentTypeScope="" ma:versionID="0a4e27d56cf48a9231013a3295285d21">
  <xsd:schema xmlns:xsd="http://www.w3.org/2001/XMLSchema" xmlns:xs="http://www.w3.org/2001/XMLSchema" xmlns:p="http://schemas.microsoft.com/office/2006/metadata/properties" xmlns:ns1="http://schemas.microsoft.com/sharepoint/v3" xmlns:ns2="4a6f6e4a-3512-44b0-952b-65483c8c4961" xmlns:ns3="b2d212db-db75-4c6c-968b-02fd8a0d1c4a" targetNamespace="http://schemas.microsoft.com/office/2006/metadata/properties" ma:root="true" ma:fieldsID="176d59d4894913ed1c62eab26d412d8d" ns1:_="" ns2:_="" ns3:_="">
    <xsd:import namespace="http://schemas.microsoft.com/sharepoint/v3"/>
    <xsd:import namespace="4a6f6e4a-3512-44b0-952b-65483c8c4961"/>
    <xsd:import namespace="b2d212db-db75-4c6c-968b-02fd8a0d1c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6f6e4a-3512-44b0-952b-65483c8c4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d212db-db75-4c6c-968b-02fd8a0d1c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1ca9139-5372-42cc-bcf6-61b8118700a6}" ma:internalName="TaxCatchAll" ma:showField="CatchAllData" ma:web="b2d212db-db75-4c6c-968b-02fd8a0d1c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4a6f6e4a-3512-44b0-952b-65483c8c4961">
      <Terms xmlns="http://schemas.microsoft.com/office/infopath/2007/PartnerControls"/>
    </lcf76f155ced4ddcb4097134ff3c332f>
    <TaxCatchAll xmlns="b2d212db-db75-4c6c-968b-02fd8a0d1c4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4CF14-3970-4BC9-BDA6-B5FBBF799BF4}">
  <ds:schemaRefs>
    <ds:schemaRef ds:uri="http://schemas.openxmlformats.org/officeDocument/2006/bibliography"/>
  </ds:schemaRefs>
</ds:datastoreItem>
</file>

<file path=customXml/itemProps2.xml><?xml version="1.0" encoding="utf-8"?>
<ds:datastoreItem xmlns:ds="http://schemas.openxmlformats.org/officeDocument/2006/customXml" ds:itemID="{9ACF4204-BD7B-47D4-90AB-303AB745A6B4}"/>
</file>

<file path=customXml/itemProps3.xml><?xml version="1.0" encoding="utf-8"?>
<ds:datastoreItem xmlns:ds="http://schemas.openxmlformats.org/officeDocument/2006/customXml" ds:itemID="{39C92997-5380-4C96-88A2-EC03A20E4598}">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F90FABD-9923-4BFC-B482-1D036085D4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Directive Template 9e</Template>
  <TotalTime>82</TotalTime>
  <Pages>5</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Riser, Troy Lee (KGS)</cp:lastModifiedBy>
  <cp:revision>5</cp:revision>
  <dcterms:created xsi:type="dcterms:W3CDTF">2022-05-04T22:18:00Z</dcterms:created>
  <dcterms:modified xsi:type="dcterms:W3CDTF">2022-05-05T13:13:00Z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0x010100E3CF5D9A3B5DAA41A0E1594F74F5FECF</vt:lpwstr>
  </property>
  <property fmtid="{D5CDD505-2E9C-101B-9397-08002B2CF9AE}" pid="3" name="Order">
    <vt:r8>169100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